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0DA15" w14:textId="77777777" w:rsidR="001D38BF" w:rsidRPr="00683DC9" w:rsidRDefault="00AF6E60" w:rsidP="00531BC2">
      <w:pPr>
        <w:pStyle w:val="Heading1"/>
        <w:suppressLineNumbers/>
        <w:jc w:val="center"/>
        <w:rPr>
          <w:rFonts w:cstheme="minorHAnsi"/>
        </w:rPr>
      </w:pPr>
      <w:r w:rsidRPr="00683DC9">
        <w:rPr>
          <w:rFonts w:cstheme="minorHAnsi"/>
        </w:rPr>
        <w:t xml:space="preserve">Word to </w:t>
      </w:r>
      <w:r w:rsidR="007D3C19">
        <w:rPr>
          <w:rFonts w:cstheme="minorHAnsi"/>
        </w:rPr>
        <w:t>PDF</w:t>
      </w:r>
      <w:r w:rsidRPr="00683DC9">
        <w:rPr>
          <w:rFonts w:cstheme="minorHAnsi"/>
        </w:rPr>
        <w:t xml:space="preserve"> conversion</w:t>
      </w:r>
    </w:p>
    <w:p w14:paraId="3FEB4DB7" w14:textId="70A867A9" w:rsidR="001A4E73" w:rsidRDefault="001A4E73" w:rsidP="0004698E">
      <w:pPr>
        <w:pStyle w:val="t"/>
        <w:rPr>
          <w:color w:val="000000"/>
          <w:lang w:val="fr-FR" w:eastAsia="en-IN"/>
        </w:rPr>
      </w:pPr>
      <w:r w:rsidRPr="0004698E">
        <w:rPr>
          <w:noProof/>
          <w:lang w:eastAsia="en-US"/>
        </w:rPr>
        <w:drawing>
          <wp:anchor distT="0" distB="0" distL="114300" distR="114300" simplePos="0" relativeHeight="251655680" behindDoc="0" locked="1" layoutInCell="1" allowOverlap="1" wp14:anchorId="2531F21B" wp14:editId="32E6236D">
            <wp:simplePos x="0" y="0"/>
            <wp:positionH relativeFrom="column">
              <wp:posOffset>4933950</wp:posOffset>
            </wp:positionH>
            <wp:positionV relativeFrom="margin">
              <wp:posOffset>1644650</wp:posOffset>
            </wp:positionV>
            <wp:extent cx="1228725" cy="1228725"/>
            <wp:effectExtent l="266700" t="266700" r="238125" b="257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nBois_Christmas_tre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03" w:rsidRPr="00414B03">
        <w:rPr>
          <w:color w:val="000000"/>
          <w:lang w:val="fr-FR" w:eastAsia="en-IN"/>
        </w:rPr>
        <w:t xml:space="preserve">Lorem ipsum </w:t>
      </w:r>
      <w:proofErr w:type="spellStart"/>
      <w:r w:rsidR="00414B03" w:rsidRPr="00414B03">
        <w:rPr>
          <w:color w:val="000000"/>
          <w:lang w:val="fr-FR" w:eastAsia="en-IN"/>
        </w:rPr>
        <w:t>dolor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sit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, </w:t>
      </w:r>
      <w:proofErr w:type="spellStart"/>
      <w:r w:rsidR="00414B03" w:rsidRPr="00414B03">
        <w:rPr>
          <w:color w:val="000000"/>
          <w:lang w:val="fr-FR" w:eastAsia="en-IN"/>
        </w:rPr>
        <w:t>lacus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amet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proofErr w:type="spellStart"/>
      <w:r w:rsidR="00414B03" w:rsidRPr="00414B03">
        <w:rPr>
          <w:color w:val="000000"/>
          <w:lang w:val="fr-FR" w:eastAsia="en-IN"/>
        </w:rPr>
        <w:t>ultricies</w:t>
      </w:r>
      <w:proofErr w:type="spellEnd"/>
      <w:r w:rsidR="00414B03" w:rsidRPr="00414B03">
        <w:rPr>
          <w:color w:val="000000"/>
          <w:lang w:val="fr-FR" w:eastAsia="en-IN"/>
        </w:rPr>
        <w:t xml:space="preserve">. </w:t>
      </w:r>
      <w:commentRangeStart w:id="0"/>
      <w:commentRangeStart w:id="1"/>
      <w:proofErr w:type="spellStart"/>
      <w:r w:rsidR="00414B03" w:rsidRPr="00414B03">
        <w:rPr>
          <w:color w:val="000000"/>
          <w:lang w:val="fr-FR" w:eastAsia="en-IN"/>
        </w:rPr>
        <w:t>Quisque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commentRangeEnd w:id="0"/>
      <w:r w:rsidR="003A2A71">
        <w:rPr>
          <w:rStyle w:val="CommentReference"/>
          <w:rFonts w:eastAsia="Times New Roman"/>
          <w:lang w:eastAsia="en-US"/>
        </w:rPr>
        <w:commentReference w:id="0"/>
      </w:r>
      <w:commentRangeEnd w:id="1"/>
      <w:r w:rsidR="00B03075">
        <w:rPr>
          <w:rStyle w:val="CommentReference"/>
          <w:rFonts w:eastAsia="Times New Roman"/>
          <w:lang w:eastAsia="en-US"/>
        </w:rPr>
        <w:commentReference w:id="1"/>
      </w:r>
      <w:r w:rsidR="00414B03" w:rsidRPr="00414B03">
        <w:rPr>
          <w:color w:val="000000"/>
          <w:lang w:val="fr-FR" w:eastAsia="en-IN"/>
        </w:rPr>
        <w:t xml:space="preserve">mi </w:t>
      </w:r>
      <w:proofErr w:type="spellStart"/>
      <w:r w:rsidR="00414B03" w:rsidRPr="00414B03">
        <w:rPr>
          <w:color w:val="000000"/>
          <w:lang w:val="fr-FR" w:eastAsia="en-IN"/>
        </w:rPr>
        <w:t>venenatis</w:t>
      </w:r>
      <w:proofErr w:type="spellEnd"/>
      <w:r w:rsidR="00414B03" w:rsidRPr="00414B03">
        <w:rPr>
          <w:color w:val="000000"/>
          <w:lang w:val="fr-FR" w:eastAsia="en-IN"/>
        </w:rPr>
        <w:t xml:space="preserve"> morbi libero, </w:t>
      </w:r>
      <w:proofErr w:type="spellStart"/>
      <w:proofErr w:type="gramStart"/>
      <w:r w:rsidR="00414B03" w:rsidRPr="00414B03">
        <w:rPr>
          <w:color w:val="000000"/>
          <w:lang w:val="fr-FR" w:eastAsia="en-IN"/>
        </w:rPr>
        <w:t>orci</w:t>
      </w:r>
      <w:proofErr w:type="spellEnd"/>
      <w:r w:rsidR="00414B03" w:rsidRPr="00414B03">
        <w:rPr>
          <w:color w:val="000000"/>
          <w:lang w:val="fr-FR" w:eastAsia="en-IN"/>
        </w:rPr>
        <w:t xml:space="preserve"> </w:t>
      </w:r>
      <w:r w:rsidR="00414B03" w:rsidRPr="005F3993">
        <w:rPr>
          <w:color w:val="000000"/>
          <w:lang w:val="fr-FR" w:eastAsia="en-IN"/>
        </w:rPr>
        <w:t xml:space="preserve"> </w:t>
      </w:r>
      <w:r w:rsidRPr="005F3993">
        <w:rPr>
          <w:color w:val="000000"/>
          <w:lang w:val="fr-FR" w:eastAsia="en-IN"/>
        </w:rPr>
        <w:t>dis</w:t>
      </w:r>
      <w:proofErr w:type="gramEnd"/>
      <w:r w:rsidRPr="005F3993">
        <w:rPr>
          <w:color w:val="000000"/>
          <w:lang w:val="fr-FR" w:eastAsia="en-IN"/>
        </w:rPr>
        <w:t xml:space="preserve">, mi ut et class porta, massa </w:t>
      </w:r>
      <w:proofErr w:type="spellStart"/>
      <w:r w:rsidRPr="005F3993">
        <w:rPr>
          <w:color w:val="000000"/>
          <w:lang w:val="fr-FR" w:eastAsia="en-IN"/>
        </w:rPr>
        <w:t>ligula</w:t>
      </w:r>
      <w:proofErr w:type="spellEnd"/>
      <w:r w:rsidRPr="005F3993">
        <w:rPr>
          <w:color w:val="000000"/>
          <w:lang w:val="fr-FR" w:eastAsia="en-IN"/>
        </w:rPr>
        <w:t xml:space="preserve"> magna </w:t>
      </w:r>
      <w:proofErr w:type="spellStart"/>
      <w:r w:rsidRPr="005F3993">
        <w:rPr>
          <w:color w:val="000000"/>
          <w:lang w:val="fr-FR" w:eastAsia="en-IN"/>
        </w:rPr>
        <w:t>enim</w:t>
      </w:r>
      <w:proofErr w:type="spellEnd"/>
      <w:r w:rsidRPr="005F3993">
        <w:rPr>
          <w:color w:val="000000"/>
          <w:lang w:val="fr-FR" w:eastAsia="en-IN"/>
        </w:rPr>
        <w:t xml:space="preserve">, </w:t>
      </w:r>
      <w:proofErr w:type="spellStart"/>
      <w:r w:rsidRPr="005F3993">
        <w:rPr>
          <w:color w:val="000000"/>
          <w:lang w:val="fr-FR" w:eastAsia="en-IN"/>
        </w:rPr>
        <w:t>aliquam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Pr="005F3993">
        <w:rPr>
          <w:color w:val="000000"/>
          <w:lang w:val="fr-FR" w:eastAsia="en-IN"/>
        </w:rPr>
        <w:t>orci</w:t>
      </w:r>
      <w:proofErr w:type="spellEnd"/>
      <w:r w:rsidRPr="005F3993">
        <w:rPr>
          <w:color w:val="000000"/>
          <w:lang w:val="fr-FR" w:eastAsia="en-IN"/>
        </w:rPr>
        <w:t xml:space="preserve"> </w:t>
      </w:r>
      <w:proofErr w:type="spellStart"/>
      <w:r w:rsidR="005F3993">
        <w:rPr>
          <w:color w:val="000000"/>
          <w:lang w:val="fr-FR" w:eastAsia="en-IN"/>
        </w:rPr>
        <w:t>vestibulum</w:t>
      </w:r>
      <w:proofErr w:type="spellEnd"/>
    </w:p>
    <w:p w14:paraId="41114983" w14:textId="527175FB" w:rsidR="001A7E39" w:rsidRPr="001A7E39" w:rsidRDefault="000F2B4F" w:rsidP="00531BC2">
      <w:pPr>
        <w:pStyle w:val="t"/>
        <w:suppressLineNumbers/>
        <w:outlineLvl w:val="1"/>
        <w:rPr>
          <w:b/>
          <w:color w:val="000000"/>
          <w:sz w:val="28"/>
          <w:lang w:val="fr-FR" w:eastAsia="en-IN"/>
        </w:rPr>
      </w:pPr>
      <w:proofErr w:type="spellStart"/>
      <w:r>
        <w:rPr>
          <w:b/>
          <w:color w:val="000000"/>
          <w:sz w:val="28"/>
          <w:lang w:val="fr-FR" w:eastAsia="en-IN"/>
        </w:rPr>
        <w:t>Mathematical</w:t>
      </w:r>
      <w:proofErr w:type="spellEnd"/>
      <w:r>
        <w:rPr>
          <w:b/>
          <w:color w:val="000000"/>
          <w:sz w:val="28"/>
          <w:lang w:val="fr-FR" w:eastAsia="en-IN"/>
        </w:rPr>
        <w:t xml:space="preserve"> </w:t>
      </w:r>
      <w:r w:rsidR="001A7E39" w:rsidRPr="001A7E39">
        <w:rPr>
          <w:b/>
          <w:color w:val="000000"/>
          <w:sz w:val="28"/>
          <w:lang w:val="fr-FR" w:eastAsia="en-IN"/>
        </w:rPr>
        <w:t>Equation</w:t>
      </w:r>
    </w:p>
    <w:p w14:paraId="3BA39192" w14:textId="1F8DB3FB" w:rsidR="00C44CE0" w:rsidRPr="000F2B4F" w:rsidRDefault="000F2B4F" w:rsidP="00531BC2">
      <w:pPr>
        <w:pStyle w:val="t"/>
        <w:suppressLineNumbers/>
        <w:rPr>
          <w:color w:val="000000"/>
          <w:sz w:val="36"/>
          <w:lang w:val="fr-FR" w:eastAsia="en-IN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 w:val="36"/>
              <w:lang w:val="fr-FR" w:eastAsia="en-IN"/>
            </w:rPr>
            <m:t>f</m:t>
          </m:r>
          <m:d>
            <m:d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36"/>
              <w:lang w:val="fr-FR" w:eastAsia="en-IN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0</m:t>
              </m:r>
            </m:sub>
          </m:sSub>
          <m:r>
            <w:rPr>
              <w:rFonts w:ascii="Cambria Math" w:hAnsi="Cambria Math"/>
              <w:color w:val="000000"/>
              <w:sz w:val="36"/>
              <w:lang w:val="fr-FR" w:eastAsia="en-IN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n=1</m:t>
              </m:r>
            </m:sub>
            <m:sup>
              <m:r>
                <w:rPr>
                  <w:rFonts w:ascii="Cambria Math" w:hAnsi="Cambria Math"/>
                  <w:color w:val="000000"/>
                  <w:sz w:val="36"/>
                  <w:lang w:val="fr-FR" w:eastAsia="en-IN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36"/>
                      <w:lang w:val="fr-FR" w:eastAsia="en-I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color w:val="000000"/>
                      <w:sz w:val="36"/>
                      <w:lang w:val="fr-FR" w:eastAsia="en-I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  <w:sz w:val="36"/>
                          <w:lang w:val="fr-FR" w:eastAsia="en-I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00"/>
                          <w:sz w:val="36"/>
                          <w:lang w:val="fr-FR" w:eastAsia="en-IN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0000"/>
                              <w:sz w:val="36"/>
                              <w:lang w:val="fr-FR" w:eastAsia="en-I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36"/>
                              <w:lang w:val="fr-FR" w:eastAsia="en-IN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1A3E78EE" w14:textId="77777777" w:rsidR="000F2B4F" w:rsidRPr="000F2B4F" w:rsidRDefault="000F2B4F" w:rsidP="00531BC2">
      <w:pPr>
        <w:pStyle w:val="t"/>
        <w:suppressLineNumbers/>
        <w:rPr>
          <w:b/>
          <w:color w:val="000000"/>
          <w:sz w:val="36"/>
          <w:lang w:val="fr-FR" w:eastAsia="en-IN"/>
        </w:rPr>
      </w:pPr>
    </w:p>
    <w:p w14:paraId="15B50F64" w14:textId="31F6EB7E" w:rsidR="001A4E73" w:rsidRPr="00DD49CF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b/>
          <w:color w:val="000000"/>
          <w:sz w:val="24"/>
          <w:szCs w:val="24"/>
          <w:lang w:val="fr-FR" w:eastAsia="en-IN"/>
          <w:rPrChange w:id="2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facilisis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vitae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cum a </w:t>
      </w:r>
      <w:proofErr w:type="spellStart"/>
      <w:proofErr w:type="gramStart"/>
      <w:r w:rsidRPr="00DD49CF">
        <w:rPr>
          <w:color w:val="000000"/>
          <w:sz w:val="24"/>
          <w:szCs w:val="24"/>
          <w:lang w:val="fr-FR" w:eastAsia="en-IN"/>
        </w:rPr>
        <w:t>a</w:t>
      </w:r>
      <w:proofErr w:type="spellEnd"/>
      <w:proofErr w:type="gram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turpis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dui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consequat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massa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per,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felis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>.</w:t>
      </w:r>
    </w:p>
    <w:p w14:paraId="5E1C23C7" w14:textId="77777777" w:rsidR="001A4E73" w:rsidRPr="001A4E73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proofErr w:type="spellStart"/>
      <w:r w:rsidRPr="0050669F">
        <w:rPr>
          <w:i/>
          <w:color w:val="000000"/>
          <w:sz w:val="24"/>
          <w:szCs w:val="24"/>
          <w:lang w:val="fr-FR" w:eastAsia="en-IN"/>
          <w:rPrChange w:id="3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Auctor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eleifend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in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omnis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elit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vestibulum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donec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non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elementum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tellus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est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id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aliquam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at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arcu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pretium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proin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lacus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DD49CF">
        <w:rPr>
          <w:color w:val="000000"/>
          <w:sz w:val="24"/>
          <w:szCs w:val="24"/>
          <w:lang w:val="fr-FR" w:eastAsia="en-IN"/>
        </w:rPr>
        <w:t>dolor</w:t>
      </w:r>
      <w:proofErr w:type="spellEnd"/>
      <w:r w:rsidRPr="00DD49CF">
        <w:rPr>
          <w:color w:val="000000"/>
          <w:sz w:val="24"/>
          <w:szCs w:val="24"/>
          <w:lang w:val="fr-FR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789568D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50669F">
        <w:rPr>
          <w:color w:val="000000"/>
          <w:sz w:val="24"/>
          <w:szCs w:val="24"/>
          <w:u w:val="single"/>
          <w:lang w:val="fr-FR" w:eastAsia="en-IN"/>
          <w:rPrChange w:id="4" w:author="Selvarathinam Muthu" w:date="2018-11-22T22:32:00Z">
            <w:rPr>
              <w:color w:val="000000"/>
              <w:sz w:val="24"/>
              <w:szCs w:val="24"/>
              <w:lang w:val="fr-FR" w:eastAsia="en-IN"/>
            </w:rPr>
          </w:rPrChange>
        </w:rPr>
        <w:t>Lorem</w:t>
      </w:r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16E35733" w14:textId="77777777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</w:p>
    <w:p w14:paraId="2A94EC69" w14:textId="6B06AE84" w:rsidR="001A4E73" w:rsidRPr="00D66DB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D66DB2">
        <w:rPr>
          <w:color w:val="000000"/>
          <w:sz w:val="24"/>
          <w:szCs w:val="24"/>
          <w:lang w:val="de-DE" w:eastAsia="en-IN"/>
        </w:rPr>
        <w:t xml:space="preserve">Vestibulum duis </w:t>
      </w:r>
      <w:ins w:id="5" w:author="Ramaraj Marimuthu [2]" w:date="2020-12-01T15:07:00Z">
        <w:r w:rsidR="006718F7" w:rsidRPr="006718F7">
          <w:rPr>
            <w:color w:val="000000"/>
            <w:sz w:val="24"/>
            <w:szCs w:val="24"/>
            <w:lang w:val="de-DE" w:eastAsia="en-IN"/>
          </w:rPr>
          <w:t xml:space="preserve">lacus amet amet </w:t>
        </w:r>
      </w:ins>
      <w:r w:rsidRPr="00D66DB2">
        <w:rPr>
          <w:color w:val="000000"/>
          <w:sz w:val="24"/>
          <w:szCs w:val="24"/>
          <w:lang w:val="de-DE" w:eastAsia="en-IN"/>
        </w:rPr>
        <w:t xml:space="preserve">integer diam mi libero felis, sollicitudin id dictum etiam blandit lacus, ac condimentum </w:t>
      </w:r>
      <w:r w:rsidR="0004698E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1" locked="1" layoutInCell="1" allowOverlap="1" wp14:anchorId="1011940E" wp14:editId="0D699403">
            <wp:simplePos x="0" y="0"/>
            <wp:positionH relativeFrom="column">
              <wp:align>left</wp:align>
            </wp:positionH>
            <wp:positionV relativeFrom="paragraph">
              <wp:posOffset>177800</wp:posOffset>
            </wp:positionV>
            <wp:extent cx="1495425" cy="1495425"/>
            <wp:effectExtent l="0" t="0" r="9525" b="9525"/>
            <wp:wrapTight wrapText="bothSides">
              <wp:wrapPolygon edited="1">
                <wp:start x="9906" y="0"/>
                <wp:lineTo x="2476" y="3027"/>
                <wp:lineTo x="2476" y="8805"/>
                <wp:lineTo x="0" y="10456"/>
                <wp:lineTo x="0" y="11832"/>
                <wp:lineTo x="5778" y="13208"/>
                <wp:lineTo x="3027" y="17610"/>
                <wp:lineTo x="2752" y="18436"/>
                <wp:lineTo x="6879" y="20637"/>
                <wp:lineTo x="9906" y="21462"/>
                <wp:lineTo x="11282" y="21462"/>
                <wp:lineTo x="12932" y="21462"/>
                <wp:lineTo x="18711" y="18436"/>
                <wp:lineTo x="18436" y="13208"/>
                <wp:lineTo x="19398" y="11281"/>
                <wp:lineTo x="21600" y="9906"/>
                <wp:lineTo x="18711" y="8805"/>
                <wp:lineTo x="18161" y="4403"/>
                <wp:lineTo x="19261" y="3577"/>
                <wp:lineTo x="18436" y="2752"/>
                <wp:lineTo x="11282" y="0"/>
                <wp:lineTo x="990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66DB2">
        <w:rPr>
          <w:color w:val="000000"/>
          <w:sz w:val="24"/>
          <w:szCs w:val="24"/>
          <w:lang w:val="de-DE" w:eastAsia="en-IN"/>
        </w:rPr>
        <w:t>magna dictumst interdum et,</w:t>
      </w:r>
    </w:p>
    <w:p w14:paraId="2E3E4A6B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nam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commodo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habitasse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enim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amet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sapien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gramStart"/>
      <w:r w:rsidRPr="006A5DD2">
        <w:rPr>
          <w:color w:val="000000"/>
          <w:sz w:val="24"/>
          <w:szCs w:val="24"/>
          <w:lang w:val="es-MX" w:eastAsia="en-IN"/>
        </w:rPr>
        <w:t>per tortor</w:t>
      </w:r>
      <w:proofErr w:type="gram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luctus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commentRangeStart w:id="6"/>
      <w:proofErr w:type="spellStart"/>
      <w:r w:rsidRPr="006A5DD2">
        <w:rPr>
          <w:color w:val="000000"/>
          <w:sz w:val="24"/>
          <w:szCs w:val="24"/>
          <w:lang w:val="es-MX" w:eastAsia="en-IN"/>
        </w:rPr>
        <w:t>Conubia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voluptates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at nunc,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congue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malesuada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.</w:t>
      </w:r>
    </w:p>
    <w:p w14:paraId="26B9AF48" w14:textId="77777777" w:rsidR="001A4E73" w:rsidRPr="006A5DD2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s-MX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Rutrum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quo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morbi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feugiat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sed mi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turpis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  <w:r w:rsidR="00B01BC5" w:rsidRPr="006A5DD2">
        <w:rPr>
          <w:color w:val="000000"/>
          <w:sz w:val="24"/>
          <w:szCs w:val="24"/>
          <w:lang w:val="es-MX" w:eastAsia="en-IN"/>
        </w:rPr>
        <w:t xml:space="preserve"> ac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cursus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="00B01BC5" w:rsidRPr="006A5DD2">
        <w:rPr>
          <w:color w:val="000000"/>
          <w:sz w:val="24"/>
          <w:szCs w:val="24"/>
          <w:lang w:val="es-MX" w:eastAsia="en-IN"/>
        </w:rPr>
        <w:t>integer</w:t>
      </w:r>
      <w:proofErr w:type="spellEnd"/>
      <w:r w:rsidR="00B01BC5" w:rsidRPr="006A5DD2">
        <w:rPr>
          <w:color w:val="000000"/>
          <w:sz w:val="24"/>
          <w:szCs w:val="24"/>
          <w:lang w:val="es-MX" w:eastAsia="en-IN"/>
        </w:rPr>
        <w:t xml:space="preserve"> ornare dolor</w:t>
      </w:r>
      <w:r w:rsidR="00281526"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Purus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dui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in et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tincidunt</w:t>
      </w:r>
      <w:commentRangeEnd w:id="6"/>
      <w:proofErr w:type="spellEnd"/>
      <w:r w:rsidR="00656BA8">
        <w:rPr>
          <w:rStyle w:val="CommentReference"/>
        </w:rPr>
        <w:commentReference w:id="6"/>
      </w:r>
      <w:r w:rsidRPr="006A5DD2">
        <w:rPr>
          <w:color w:val="000000"/>
          <w:sz w:val="24"/>
          <w:szCs w:val="24"/>
          <w:lang w:val="es-MX" w:eastAsia="en-IN"/>
        </w:rPr>
        <w:t xml:space="preserve">, sed eros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pede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adipiscing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tellus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est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suscipit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>,</w:t>
      </w:r>
    </w:p>
    <w:p w14:paraId="3C8630C7" w14:textId="77777777" w:rsidR="001A4E73" w:rsidRPr="00DB4056" w:rsidRDefault="001A4E73" w:rsidP="001A4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6A5DD2">
        <w:rPr>
          <w:color w:val="000000"/>
          <w:sz w:val="24"/>
          <w:szCs w:val="24"/>
          <w:lang w:val="es-MX" w:eastAsia="en-IN"/>
        </w:rPr>
        <w:t>arcu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nec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fringilla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vel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aliquam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mollis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rerum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hac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vestibulum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 ante </w:t>
      </w:r>
      <w:proofErr w:type="spellStart"/>
      <w:r w:rsidRPr="006A5DD2">
        <w:rPr>
          <w:color w:val="000000"/>
          <w:sz w:val="24"/>
          <w:szCs w:val="24"/>
          <w:lang w:val="es-MX" w:eastAsia="en-IN"/>
        </w:rPr>
        <w:t>nullam</w:t>
      </w:r>
      <w:proofErr w:type="spellEnd"/>
      <w:r w:rsidRPr="006A5DD2">
        <w:rPr>
          <w:color w:val="000000"/>
          <w:sz w:val="24"/>
          <w:szCs w:val="24"/>
          <w:lang w:val="es-MX" w:eastAsia="en-IN"/>
        </w:rPr>
        <w:t xml:space="preserve">.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Volutpat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 a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lectus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, </w:t>
      </w:r>
      <w:proofErr w:type="spellStart"/>
      <w:r w:rsidRPr="00EB0C80">
        <w:rPr>
          <w:color w:val="000000"/>
          <w:sz w:val="24"/>
          <w:szCs w:val="24"/>
          <w:lang w:val="es-MX" w:eastAsia="en-IN"/>
        </w:rPr>
        <w:t>lorem</w:t>
      </w:r>
      <w:proofErr w:type="spellEnd"/>
      <w:r w:rsidRPr="00EB0C80">
        <w:rPr>
          <w:color w:val="000000"/>
          <w:sz w:val="24"/>
          <w:szCs w:val="24"/>
          <w:lang w:val="es-MX" w:eastAsia="en-IN"/>
        </w:rPr>
        <w:t xml:space="preserve"> pulvinar quis.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Lobortis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vehicula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imperdiet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orci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urna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030A110C" w14:textId="77777777" w:rsidR="002A0BBC" w:rsidRPr="006A5DD2" w:rsidRDefault="0041196C" w:rsidP="002A0BBC">
      <w:pPr>
        <w:pStyle w:val="t"/>
        <w:rPr>
          <w:color w:val="000000"/>
          <w:lang w:val="es-MX" w:eastAsia="en-IN"/>
        </w:rPr>
      </w:pPr>
      <w:r w:rsidRPr="00BB6F84">
        <w:rPr>
          <w:color w:val="000000"/>
          <w:lang w:val="en-IN" w:eastAsia="en-IN"/>
          <w:rPrChange w:id="7" w:author="Suriya Balamurugan" w:date="2021-02-22T18:31:00Z">
            <w:rPr>
              <w:color w:val="000000"/>
              <w:lang w:val="es-MX" w:eastAsia="en-IN"/>
            </w:rPr>
          </w:rPrChange>
        </w:rPr>
        <w:t xml:space="preserve">Lorem ipsum </w:t>
      </w:r>
      <w:proofErr w:type="spellStart"/>
      <w:r w:rsidRPr="00BB6F84">
        <w:rPr>
          <w:color w:val="000000"/>
          <w:lang w:val="en-IN" w:eastAsia="en-IN"/>
          <w:rPrChange w:id="8" w:author="Suriya Balamurugan" w:date="2021-02-22T18:31:00Z">
            <w:rPr>
              <w:color w:val="000000"/>
              <w:lang w:val="es-MX" w:eastAsia="en-IN"/>
            </w:rPr>
          </w:rPrChange>
        </w:rPr>
        <w:t>dolor</w:t>
      </w:r>
      <w:proofErr w:type="spellEnd"/>
      <w:r w:rsidRPr="00BB6F84">
        <w:rPr>
          <w:color w:val="000000"/>
          <w:lang w:val="en-IN" w:eastAsia="en-IN"/>
          <w:rPrChange w:id="9" w:author="Suriya Balamurugan" w:date="2021-02-22T18:31:00Z">
            <w:rPr>
              <w:color w:val="000000"/>
              <w:lang w:val="es-MX" w:eastAsia="en-IN"/>
            </w:rPr>
          </w:rPrChange>
        </w:rPr>
        <w:t xml:space="preserve"> sit </w:t>
      </w:r>
      <w:proofErr w:type="spellStart"/>
      <w:r w:rsidRPr="00BB6F84">
        <w:rPr>
          <w:color w:val="000000"/>
          <w:lang w:val="en-IN" w:eastAsia="en-IN"/>
          <w:rPrChange w:id="10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1" w:author="Suriya Balamurugan" w:date="2021-02-22T18:31:00Z">
            <w:rPr>
              <w:color w:val="000000"/>
              <w:lang w:val="es-MX" w:eastAsia="en-IN"/>
            </w:rPr>
          </w:rPrChange>
        </w:rPr>
        <w:t xml:space="preserve">, </w:t>
      </w:r>
      <w:proofErr w:type="spellStart"/>
      <w:r w:rsidRPr="00BB6F84">
        <w:rPr>
          <w:color w:val="000000"/>
          <w:lang w:val="en-IN" w:eastAsia="en-IN"/>
          <w:rPrChange w:id="12" w:author="Suriya Balamurugan" w:date="2021-02-22T18:31:00Z">
            <w:rPr>
              <w:color w:val="000000"/>
              <w:lang w:val="es-MX" w:eastAsia="en-IN"/>
            </w:rPr>
          </w:rPrChange>
        </w:rPr>
        <w:t>lacus</w:t>
      </w:r>
      <w:proofErr w:type="spellEnd"/>
      <w:r w:rsidRPr="00BB6F84">
        <w:rPr>
          <w:color w:val="000000"/>
          <w:lang w:val="en-IN" w:eastAsia="en-IN"/>
          <w:rPrChange w:id="13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4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5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6" w:author="Suriya Balamurugan" w:date="2021-02-22T18:31:00Z">
            <w:rPr>
              <w:color w:val="000000"/>
              <w:lang w:val="es-MX" w:eastAsia="en-IN"/>
            </w:rPr>
          </w:rPrChange>
        </w:rPr>
        <w:t>amet</w:t>
      </w:r>
      <w:proofErr w:type="spellEnd"/>
      <w:r w:rsidRPr="00BB6F84">
        <w:rPr>
          <w:color w:val="000000"/>
          <w:lang w:val="en-IN" w:eastAsia="en-IN"/>
          <w:rPrChange w:id="17" w:author="Suriya Balamurugan" w:date="2021-02-22T18:31:00Z">
            <w:rPr>
              <w:color w:val="000000"/>
              <w:lang w:val="es-MX" w:eastAsia="en-IN"/>
            </w:rPr>
          </w:rPrChange>
        </w:rPr>
        <w:t xml:space="preserve"> </w:t>
      </w:r>
      <w:proofErr w:type="spellStart"/>
      <w:r w:rsidRPr="00BB6F84">
        <w:rPr>
          <w:color w:val="000000"/>
          <w:lang w:val="en-IN" w:eastAsia="en-IN"/>
          <w:rPrChange w:id="18" w:author="Suriya Balamurugan" w:date="2021-02-22T18:31:00Z">
            <w:rPr>
              <w:color w:val="000000"/>
              <w:lang w:val="es-MX" w:eastAsia="en-IN"/>
            </w:rPr>
          </w:rPrChange>
        </w:rPr>
        <w:t>ultricies</w:t>
      </w:r>
      <w:proofErr w:type="spellEnd"/>
      <w:r w:rsidRPr="00BB6F84">
        <w:rPr>
          <w:color w:val="000000"/>
          <w:lang w:val="en-IN" w:eastAsia="en-IN"/>
          <w:rPrChange w:id="19" w:author="Suriya Balamurugan" w:date="2021-02-22T18:31:00Z">
            <w:rPr>
              <w:color w:val="000000"/>
              <w:lang w:val="es-MX" w:eastAsia="en-IN"/>
            </w:rPr>
          </w:rPrChange>
        </w:rPr>
        <w:t xml:space="preserve">. </w:t>
      </w:r>
      <w:r w:rsidRPr="0041196C">
        <w:rPr>
          <w:color w:val="000000"/>
          <w:lang w:val="es-MX" w:eastAsia="en-IN"/>
        </w:rPr>
        <w:t xml:space="preserve">Quisque mi </w:t>
      </w:r>
      <w:proofErr w:type="spellStart"/>
      <w:r w:rsidRPr="0041196C">
        <w:rPr>
          <w:color w:val="000000"/>
          <w:lang w:val="es-MX" w:eastAsia="en-IN"/>
        </w:rPr>
        <w:t>venenatis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morbi</w:t>
      </w:r>
      <w:proofErr w:type="spellEnd"/>
      <w:r w:rsidRPr="0041196C">
        <w:rPr>
          <w:color w:val="000000"/>
          <w:lang w:val="es-MX" w:eastAsia="en-IN"/>
        </w:rPr>
        <w:t xml:space="preserve"> libero,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dis</w:t>
      </w:r>
      <w:proofErr w:type="spellEnd"/>
      <w:r w:rsidRPr="0041196C">
        <w:rPr>
          <w:color w:val="000000"/>
          <w:lang w:val="es-MX" w:eastAsia="en-IN"/>
        </w:rPr>
        <w:t xml:space="preserve">, mi ut et </w:t>
      </w:r>
      <w:proofErr w:type="spellStart"/>
      <w:r w:rsidRPr="0041196C">
        <w:rPr>
          <w:color w:val="000000"/>
          <w:lang w:val="es-MX" w:eastAsia="en-IN"/>
        </w:rPr>
        <w:t>class</w:t>
      </w:r>
      <w:proofErr w:type="spellEnd"/>
      <w:r w:rsidRPr="0041196C">
        <w:rPr>
          <w:color w:val="000000"/>
          <w:lang w:val="es-MX" w:eastAsia="en-IN"/>
        </w:rPr>
        <w:t xml:space="preserve"> porta, </w:t>
      </w:r>
      <w:proofErr w:type="spellStart"/>
      <w:r w:rsidRPr="0041196C">
        <w:rPr>
          <w:color w:val="000000"/>
          <w:lang w:val="es-MX" w:eastAsia="en-IN"/>
        </w:rPr>
        <w:t>massa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ligula</w:t>
      </w:r>
      <w:proofErr w:type="spellEnd"/>
      <w:r w:rsidRPr="0041196C">
        <w:rPr>
          <w:color w:val="000000"/>
          <w:lang w:val="es-MX" w:eastAsia="en-IN"/>
        </w:rPr>
        <w:t xml:space="preserve"> magna </w:t>
      </w:r>
      <w:proofErr w:type="spellStart"/>
      <w:r w:rsidRPr="0041196C">
        <w:rPr>
          <w:color w:val="000000"/>
          <w:lang w:val="es-MX" w:eastAsia="en-IN"/>
        </w:rPr>
        <w:t>enim</w:t>
      </w:r>
      <w:proofErr w:type="spellEnd"/>
      <w:r w:rsidRPr="0041196C">
        <w:rPr>
          <w:color w:val="000000"/>
          <w:lang w:val="es-MX" w:eastAsia="en-IN"/>
        </w:rPr>
        <w:t xml:space="preserve">, </w:t>
      </w:r>
      <w:proofErr w:type="spellStart"/>
      <w:r w:rsidRPr="0041196C">
        <w:rPr>
          <w:color w:val="000000"/>
          <w:lang w:val="es-MX" w:eastAsia="en-IN"/>
        </w:rPr>
        <w:t>aliquam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orci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vestibulum</w:t>
      </w:r>
      <w:proofErr w:type="spellEnd"/>
      <w:r w:rsidRPr="0041196C">
        <w:rPr>
          <w:color w:val="000000"/>
          <w:lang w:val="es-MX" w:eastAsia="en-IN"/>
        </w:rPr>
        <w:t xml:space="preserve"> </w:t>
      </w:r>
      <w:proofErr w:type="spellStart"/>
      <w:r w:rsidRPr="0041196C">
        <w:rPr>
          <w:color w:val="000000"/>
          <w:lang w:val="es-MX" w:eastAsia="en-IN"/>
        </w:rPr>
        <w:t>tempus</w:t>
      </w:r>
      <w:proofErr w:type="spellEnd"/>
      <w:r w:rsidRPr="0041196C">
        <w:rPr>
          <w:color w:val="000000"/>
          <w:lang w:val="es-MX" w:eastAsia="en-IN"/>
        </w:rPr>
        <w:t>.</w:t>
      </w:r>
    </w:p>
    <w:p w14:paraId="343CA92A" w14:textId="77777777" w:rsidR="002A0BBC" w:rsidRPr="00DB4056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en-IN" w:eastAsia="en-IN"/>
        </w:rPr>
      </w:pP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facilisis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vitae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cum a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turpis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dui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consequat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massa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per,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felis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amet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>.</w:t>
      </w:r>
    </w:p>
    <w:p w14:paraId="163285C2" w14:textId="77777777" w:rsidR="002A0BBC" w:rsidRPr="001A4E73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fr-FR" w:eastAsia="en-IN"/>
        </w:rPr>
      </w:pPr>
      <w:r w:rsidRPr="00DB4056">
        <w:rPr>
          <w:color w:val="000000"/>
          <w:sz w:val="24"/>
          <w:szCs w:val="24"/>
          <w:lang w:val="en-IN" w:eastAsia="en-IN"/>
        </w:rPr>
        <w:t xml:space="preserve">Auctor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eleifend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in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omnis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elit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vestibulum,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donec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non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elementum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tellus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est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mauris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id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aliquam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at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,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arcu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pretium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proin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lacus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DB4056">
        <w:rPr>
          <w:color w:val="000000"/>
          <w:sz w:val="24"/>
          <w:szCs w:val="24"/>
          <w:lang w:val="en-IN" w:eastAsia="en-IN"/>
        </w:rPr>
        <w:t>dolor</w:t>
      </w:r>
      <w:proofErr w:type="spellEnd"/>
      <w:r w:rsidRPr="00DB4056">
        <w:rPr>
          <w:color w:val="000000"/>
          <w:sz w:val="24"/>
          <w:szCs w:val="24"/>
          <w:lang w:val="en-IN" w:eastAsia="en-IN"/>
        </w:rPr>
        <w:t xml:space="preserve"> et.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Eu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vel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ultrices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amet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dignissim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mauris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vehicula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>.</w:t>
      </w:r>
    </w:p>
    <w:p w14:paraId="2B421142" w14:textId="77777777" w:rsidR="002A0BBC" w:rsidRPr="00D66DB2" w:rsidRDefault="002A0BBC" w:rsidP="002A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4"/>
          <w:szCs w:val="24"/>
          <w:lang w:val="de-DE" w:eastAsia="en-IN"/>
        </w:rPr>
      </w:pPr>
      <w:r w:rsidRPr="001A4E73">
        <w:rPr>
          <w:color w:val="000000"/>
          <w:sz w:val="24"/>
          <w:szCs w:val="24"/>
          <w:lang w:val="fr-FR" w:eastAsia="en-IN"/>
        </w:rPr>
        <w:t xml:space="preserve">Lorem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tortor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neque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,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purus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taciti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</w:t>
      </w:r>
      <w:proofErr w:type="spellStart"/>
      <w:r w:rsidRPr="001A4E73">
        <w:rPr>
          <w:color w:val="000000"/>
          <w:sz w:val="24"/>
          <w:szCs w:val="24"/>
          <w:lang w:val="fr-FR" w:eastAsia="en-IN"/>
        </w:rPr>
        <w:t>quis</w:t>
      </w:r>
      <w:proofErr w:type="spellEnd"/>
      <w:r w:rsidRPr="001A4E73">
        <w:rPr>
          <w:color w:val="000000"/>
          <w:sz w:val="24"/>
          <w:szCs w:val="24"/>
          <w:lang w:val="fr-FR" w:eastAsia="en-IN"/>
        </w:rPr>
        <w:t xml:space="preserve"> id. </w:t>
      </w:r>
      <w:r w:rsidRPr="00D66DB2">
        <w:rPr>
          <w:color w:val="000000"/>
          <w:sz w:val="24"/>
          <w:szCs w:val="24"/>
          <w:lang w:val="de-DE" w:eastAsia="en-IN"/>
        </w:rPr>
        <w:t>Elementum integer orci accumsan minim phasellus vel.</w:t>
      </w:r>
    </w:p>
    <w:p w14:paraId="209CEA25" w14:textId="77777777" w:rsidR="00D13240" w:rsidRPr="00D66DB2" w:rsidRDefault="002A0BBC" w:rsidP="000F6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365F91"/>
          <w:sz w:val="28"/>
          <w:lang w:val="de-DE"/>
        </w:rPr>
      </w:pPr>
      <w:r w:rsidRPr="00D66DB2">
        <w:rPr>
          <w:color w:val="000000"/>
          <w:sz w:val="24"/>
          <w:szCs w:val="24"/>
          <w:lang w:val="de-DE" w:eastAsia="en-IN"/>
        </w:rPr>
        <w:t>Vestibulum duis integer diam mi libero f</w:t>
      </w:r>
      <w:r w:rsidR="003422F6" w:rsidRPr="00D66DB2">
        <w:rPr>
          <w:color w:val="000000"/>
          <w:sz w:val="24"/>
          <w:szCs w:val="24"/>
          <w:lang w:val="de-DE" w:eastAsia="en-IN"/>
        </w:rPr>
        <w:t xml:space="preserve">elis, sollicitudin id dictum </w:t>
      </w:r>
      <w:r w:rsidR="00DB4056" w:rsidRPr="00D66DB2">
        <w:rPr>
          <w:color w:val="000000"/>
          <w:sz w:val="24"/>
          <w:szCs w:val="24"/>
          <w:lang w:val="de-DE" w:eastAsia="en-IN"/>
        </w:rPr>
        <w:t>am blandit lacus, ac condimentu</w:t>
      </w:r>
      <w:r w:rsidRPr="00D66DB2">
        <w:rPr>
          <w:color w:val="000000"/>
          <w:sz w:val="24"/>
          <w:szCs w:val="24"/>
          <w:lang w:val="de-DE" w:eastAsia="en-IN"/>
        </w:rPr>
        <w:t xml:space="preserve"> magna dictumst interdum et,</w:t>
      </w:r>
      <w:r w:rsidR="00DB4056" w:rsidRPr="00D66DB2">
        <w:rPr>
          <w:color w:val="000000"/>
          <w:sz w:val="24"/>
          <w:szCs w:val="24"/>
          <w:lang w:val="de-DE" w:eastAsia="en-IN"/>
        </w:rPr>
        <w:t xml:space="preserve"> magna dictumst interdum.</w:t>
      </w:r>
      <w:r w:rsidR="00D13240" w:rsidRPr="00D66DB2">
        <w:rPr>
          <w:b/>
          <w:color w:val="365F91"/>
          <w:sz w:val="28"/>
          <w:lang w:val="de-DE"/>
        </w:rPr>
        <w:br w:type="page"/>
      </w:r>
    </w:p>
    <w:p w14:paraId="3ECF46C3" w14:textId="77777777" w:rsidR="00E24059" w:rsidRPr="00683DC9" w:rsidRDefault="00FE39C9" w:rsidP="00531BC2">
      <w:pPr>
        <w:pStyle w:val="Heading2"/>
        <w:spacing w:after="400"/>
        <w:jc w:val="center"/>
        <w:rPr>
          <w:rFonts w:cstheme="minorHAnsi"/>
          <w:sz w:val="24"/>
          <w:szCs w:val="24"/>
        </w:rPr>
      </w:pPr>
      <w:r w:rsidRPr="00683DC9">
        <w:rPr>
          <w:rFonts w:cstheme="minorHAnsi"/>
          <w:sz w:val="24"/>
          <w:szCs w:val="24"/>
        </w:rPr>
        <w:lastRenderedPageBreak/>
        <w:t>Northwind Suppliers</w:t>
      </w:r>
    </w:p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580"/>
        <w:gridCol w:w="2956"/>
        <w:gridCol w:w="1645"/>
        <w:gridCol w:w="1678"/>
        <w:gridCol w:w="1438"/>
        <w:gridCol w:w="1279"/>
      </w:tblGrid>
      <w:tr w:rsidR="00717768" w:rsidRPr="00700675" w14:paraId="70B22DFB" w14:textId="77777777" w:rsidTr="00D85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0DA7EF5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ID</w:t>
            </w:r>
          </w:p>
        </w:tc>
        <w:tc>
          <w:tcPr>
            <w:tcW w:w="2956" w:type="dxa"/>
          </w:tcPr>
          <w:p w14:paraId="494547DB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Company Name</w:t>
            </w:r>
          </w:p>
        </w:tc>
        <w:tc>
          <w:tcPr>
            <w:tcW w:w="1645" w:type="dxa"/>
          </w:tcPr>
          <w:p w14:paraId="01E28803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Contact Name</w:t>
            </w:r>
          </w:p>
        </w:tc>
        <w:tc>
          <w:tcPr>
            <w:tcW w:w="1678" w:type="dxa"/>
          </w:tcPr>
          <w:p w14:paraId="6A887A5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Address</w:t>
            </w:r>
          </w:p>
        </w:tc>
        <w:tc>
          <w:tcPr>
            <w:tcW w:w="1438" w:type="dxa"/>
          </w:tcPr>
          <w:p w14:paraId="10CA0545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City</w:t>
            </w:r>
          </w:p>
        </w:tc>
        <w:tc>
          <w:tcPr>
            <w:tcW w:w="1279" w:type="dxa"/>
          </w:tcPr>
          <w:p w14:paraId="3138F23F" w14:textId="77777777" w:rsidR="00717768" w:rsidRPr="00700675" w:rsidRDefault="00FE39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sz w:val="22"/>
                <w:szCs w:val="22"/>
              </w:rPr>
              <w:t>Country</w:t>
            </w:r>
          </w:p>
        </w:tc>
      </w:tr>
      <w:tr w:rsidR="00717768" w:rsidRPr="00700675" w14:paraId="60F1F2F4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E9AE0E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</w:t>
            </w:r>
          </w:p>
        </w:tc>
        <w:tc>
          <w:tcPr>
            <w:tcW w:w="2956" w:type="dxa"/>
          </w:tcPr>
          <w:p w14:paraId="16B20AC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0"/>
            <w:commentRangeStart w:id="21"/>
            <w:commentRangeStart w:id="22"/>
            <w:r w:rsidRPr="00700675">
              <w:rPr>
                <w:noProof/>
                <w:sz w:val="22"/>
                <w:szCs w:val="22"/>
              </w:rPr>
              <w:t>Exotic Liquids</w:t>
            </w:r>
            <w:commentRangeEnd w:id="20"/>
            <w:r w:rsidR="006020A9">
              <w:rPr>
                <w:rStyle w:val="CommentReference"/>
              </w:rPr>
              <w:commentReference w:id="20"/>
            </w:r>
            <w:commentRangeEnd w:id="21"/>
            <w:r w:rsidR="00E25ED2">
              <w:rPr>
                <w:rStyle w:val="CommentReference"/>
              </w:rPr>
              <w:commentReference w:id="21"/>
            </w:r>
            <w:commentRangeEnd w:id="22"/>
            <w:r w:rsidR="00583C56">
              <w:rPr>
                <w:rStyle w:val="CommentReference"/>
              </w:rPr>
              <w:commentReference w:id="22"/>
            </w:r>
          </w:p>
        </w:tc>
        <w:tc>
          <w:tcPr>
            <w:tcW w:w="1645" w:type="dxa"/>
          </w:tcPr>
          <w:p w14:paraId="4753610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Charlotte Cooper</w:t>
            </w:r>
          </w:p>
        </w:tc>
        <w:tc>
          <w:tcPr>
            <w:tcW w:w="1678" w:type="dxa"/>
          </w:tcPr>
          <w:p w14:paraId="64BF593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49 Gilbert St.</w:t>
            </w:r>
          </w:p>
        </w:tc>
        <w:tc>
          <w:tcPr>
            <w:tcW w:w="1438" w:type="dxa"/>
          </w:tcPr>
          <w:p w14:paraId="1BCE418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London</w:t>
            </w:r>
          </w:p>
        </w:tc>
        <w:tc>
          <w:tcPr>
            <w:tcW w:w="1279" w:type="dxa"/>
          </w:tcPr>
          <w:p w14:paraId="52B410B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68C87C6D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D02568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</w:t>
            </w:r>
          </w:p>
        </w:tc>
        <w:tc>
          <w:tcPr>
            <w:tcW w:w="2956" w:type="dxa"/>
          </w:tcPr>
          <w:p w14:paraId="1DBD60D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 Cajun Delights</w:t>
            </w:r>
          </w:p>
        </w:tc>
        <w:tc>
          <w:tcPr>
            <w:tcW w:w="1645" w:type="dxa"/>
          </w:tcPr>
          <w:p w14:paraId="0539DB8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Shelley Burke</w:t>
            </w:r>
          </w:p>
        </w:tc>
        <w:tc>
          <w:tcPr>
            <w:tcW w:w="1678" w:type="dxa"/>
          </w:tcPr>
          <w:p w14:paraId="17A66F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P.O. Box 78934</w:t>
            </w:r>
          </w:p>
        </w:tc>
        <w:tc>
          <w:tcPr>
            <w:tcW w:w="1438" w:type="dxa"/>
          </w:tcPr>
          <w:p w14:paraId="670F7B1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Orleans</w:t>
            </w:r>
          </w:p>
        </w:tc>
        <w:tc>
          <w:tcPr>
            <w:tcW w:w="1279" w:type="dxa"/>
          </w:tcPr>
          <w:p w14:paraId="57F18D5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5846224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E5A4D6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</w:t>
            </w:r>
          </w:p>
        </w:tc>
        <w:tc>
          <w:tcPr>
            <w:tcW w:w="2956" w:type="dxa"/>
          </w:tcPr>
          <w:p w14:paraId="1958EA5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Grandma Kelly's Homestead</w:t>
            </w:r>
          </w:p>
        </w:tc>
        <w:tc>
          <w:tcPr>
            <w:tcW w:w="1645" w:type="dxa"/>
          </w:tcPr>
          <w:p w14:paraId="03222DB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Regina Murphy</w:t>
            </w:r>
          </w:p>
        </w:tc>
        <w:tc>
          <w:tcPr>
            <w:tcW w:w="1678" w:type="dxa"/>
          </w:tcPr>
          <w:p w14:paraId="5140D53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707 Oxford Rd.</w:t>
            </w:r>
          </w:p>
        </w:tc>
        <w:tc>
          <w:tcPr>
            <w:tcW w:w="1438" w:type="dxa"/>
          </w:tcPr>
          <w:p w14:paraId="3F3FA17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Ann Arbor</w:t>
            </w:r>
          </w:p>
        </w:tc>
        <w:tc>
          <w:tcPr>
            <w:tcW w:w="1279" w:type="dxa"/>
          </w:tcPr>
          <w:p w14:paraId="0722AC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11FA5906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E3D6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4</w:t>
            </w:r>
          </w:p>
        </w:tc>
        <w:tc>
          <w:tcPr>
            <w:tcW w:w="2956" w:type="dxa"/>
          </w:tcPr>
          <w:p w14:paraId="72A5C3E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 Traders</w:t>
            </w:r>
          </w:p>
        </w:tc>
        <w:tc>
          <w:tcPr>
            <w:tcW w:w="1645" w:type="dxa"/>
          </w:tcPr>
          <w:p w14:paraId="5C592C9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Yoshi Nagase</w:t>
            </w:r>
          </w:p>
        </w:tc>
        <w:tc>
          <w:tcPr>
            <w:tcW w:w="1678" w:type="dxa"/>
          </w:tcPr>
          <w:p w14:paraId="6410753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9-8 Sekimai Musashino-shi</w:t>
            </w:r>
          </w:p>
        </w:tc>
        <w:tc>
          <w:tcPr>
            <w:tcW w:w="1438" w:type="dxa"/>
          </w:tcPr>
          <w:p w14:paraId="666CDEE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Tokyo</w:t>
            </w:r>
          </w:p>
        </w:tc>
        <w:tc>
          <w:tcPr>
            <w:tcW w:w="1279" w:type="dxa"/>
          </w:tcPr>
          <w:p w14:paraId="79B0E2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FBBFBB9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4C3600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5</w:t>
            </w:r>
          </w:p>
        </w:tc>
        <w:tc>
          <w:tcPr>
            <w:tcW w:w="2956" w:type="dxa"/>
          </w:tcPr>
          <w:p w14:paraId="4EC355AA" w14:textId="77777777" w:rsidR="00717768" w:rsidRPr="000C25A3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fr-FR"/>
              </w:rPr>
            </w:pPr>
            <w:r w:rsidRPr="000C25A3">
              <w:rPr>
                <w:noProof/>
                <w:sz w:val="22"/>
                <w:szCs w:val="22"/>
                <w:lang w:val="fr-FR"/>
              </w:rPr>
              <w:t>Cooperativa de Quesos 'Las Cabras'</w:t>
            </w:r>
          </w:p>
        </w:tc>
        <w:tc>
          <w:tcPr>
            <w:tcW w:w="1645" w:type="dxa"/>
          </w:tcPr>
          <w:p w14:paraId="36BA3C8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Antonio del Valle Saavedra </w:t>
            </w:r>
          </w:p>
        </w:tc>
        <w:tc>
          <w:tcPr>
            <w:tcW w:w="1678" w:type="dxa"/>
          </w:tcPr>
          <w:p w14:paraId="21B1558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Calle del Rosal 4</w:t>
            </w:r>
          </w:p>
        </w:tc>
        <w:tc>
          <w:tcPr>
            <w:tcW w:w="1438" w:type="dxa"/>
          </w:tcPr>
          <w:p w14:paraId="2B2BA66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Oviedo</w:t>
            </w:r>
          </w:p>
        </w:tc>
        <w:tc>
          <w:tcPr>
            <w:tcW w:w="1279" w:type="dxa"/>
          </w:tcPr>
          <w:p w14:paraId="449C001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Spain</w:t>
            </w:r>
          </w:p>
        </w:tc>
      </w:tr>
      <w:tr w:rsidR="00717768" w:rsidRPr="00700675" w14:paraId="1322641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9B4B6BB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6</w:t>
            </w:r>
          </w:p>
        </w:tc>
        <w:tc>
          <w:tcPr>
            <w:tcW w:w="2956" w:type="dxa"/>
          </w:tcPr>
          <w:p w14:paraId="04D30B9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Mayumi's</w:t>
            </w:r>
          </w:p>
        </w:tc>
        <w:tc>
          <w:tcPr>
            <w:tcW w:w="1645" w:type="dxa"/>
          </w:tcPr>
          <w:p w14:paraId="2F6F4EC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Mayumi Ohno</w:t>
            </w:r>
          </w:p>
        </w:tc>
        <w:tc>
          <w:tcPr>
            <w:tcW w:w="1678" w:type="dxa"/>
          </w:tcPr>
          <w:p w14:paraId="5C2F173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92 Setsuko Chuo-ku</w:t>
            </w:r>
          </w:p>
        </w:tc>
        <w:tc>
          <w:tcPr>
            <w:tcW w:w="1438" w:type="dxa"/>
          </w:tcPr>
          <w:p w14:paraId="159A85C7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Osaka</w:t>
            </w:r>
          </w:p>
        </w:tc>
        <w:tc>
          <w:tcPr>
            <w:tcW w:w="1279" w:type="dxa"/>
          </w:tcPr>
          <w:p w14:paraId="640AF3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Japan</w:t>
            </w:r>
          </w:p>
        </w:tc>
      </w:tr>
      <w:tr w:rsidR="00717768" w:rsidRPr="00700675" w14:paraId="2D74297F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66CD0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</w:t>
            </w:r>
          </w:p>
        </w:tc>
        <w:tc>
          <w:tcPr>
            <w:tcW w:w="2956" w:type="dxa"/>
          </w:tcPr>
          <w:p w14:paraId="67D3627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Pavlova, Ltd.</w:t>
            </w:r>
          </w:p>
        </w:tc>
        <w:tc>
          <w:tcPr>
            <w:tcW w:w="1645" w:type="dxa"/>
          </w:tcPr>
          <w:p w14:paraId="337698C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Ian Devling</w:t>
            </w:r>
          </w:p>
        </w:tc>
        <w:tc>
          <w:tcPr>
            <w:tcW w:w="1678" w:type="dxa"/>
          </w:tcPr>
          <w:p w14:paraId="67CEC5D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74 Rose St. Moonie Ponds</w:t>
            </w:r>
          </w:p>
        </w:tc>
        <w:tc>
          <w:tcPr>
            <w:tcW w:w="1438" w:type="dxa"/>
          </w:tcPr>
          <w:p w14:paraId="02884C2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Melbourne</w:t>
            </w:r>
          </w:p>
        </w:tc>
        <w:tc>
          <w:tcPr>
            <w:tcW w:w="1279" w:type="dxa"/>
          </w:tcPr>
          <w:p w14:paraId="41DF4558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Australia</w:t>
            </w:r>
          </w:p>
        </w:tc>
      </w:tr>
      <w:tr w:rsidR="00717768" w:rsidRPr="00700675" w14:paraId="65ABE983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C68C68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8</w:t>
            </w:r>
          </w:p>
        </w:tc>
        <w:tc>
          <w:tcPr>
            <w:tcW w:w="2956" w:type="dxa"/>
          </w:tcPr>
          <w:p w14:paraId="3A94F7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Specialty Biscuits, Ltd.</w:t>
            </w:r>
          </w:p>
        </w:tc>
        <w:tc>
          <w:tcPr>
            <w:tcW w:w="1645" w:type="dxa"/>
          </w:tcPr>
          <w:p w14:paraId="7FDEDDD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Peter Wilson</w:t>
            </w:r>
          </w:p>
        </w:tc>
        <w:tc>
          <w:tcPr>
            <w:tcW w:w="1678" w:type="dxa"/>
          </w:tcPr>
          <w:p w14:paraId="23F08D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29 King's Way</w:t>
            </w:r>
          </w:p>
        </w:tc>
        <w:tc>
          <w:tcPr>
            <w:tcW w:w="1438" w:type="dxa"/>
          </w:tcPr>
          <w:p w14:paraId="5E684AB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Manchester</w:t>
            </w:r>
          </w:p>
        </w:tc>
        <w:tc>
          <w:tcPr>
            <w:tcW w:w="1279" w:type="dxa"/>
          </w:tcPr>
          <w:p w14:paraId="6207F0C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UK</w:t>
            </w:r>
          </w:p>
        </w:tc>
      </w:tr>
      <w:tr w:rsidR="00717768" w:rsidRPr="00700675" w14:paraId="23C78543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0F2A38C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9</w:t>
            </w:r>
          </w:p>
        </w:tc>
        <w:tc>
          <w:tcPr>
            <w:tcW w:w="2956" w:type="dxa"/>
          </w:tcPr>
          <w:p w14:paraId="61D1239A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PB Knäckebröd AB</w:t>
            </w:r>
          </w:p>
        </w:tc>
        <w:tc>
          <w:tcPr>
            <w:tcW w:w="1645" w:type="dxa"/>
          </w:tcPr>
          <w:p w14:paraId="2F4FA7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Lars Peterson</w:t>
            </w:r>
          </w:p>
        </w:tc>
        <w:tc>
          <w:tcPr>
            <w:tcW w:w="1678" w:type="dxa"/>
          </w:tcPr>
          <w:p w14:paraId="1DE19FA6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Kaloadagatan 13</w:t>
            </w:r>
          </w:p>
        </w:tc>
        <w:tc>
          <w:tcPr>
            <w:tcW w:w="1438" w:type="dxa"/>
          </w:tcPr>
          <w:p w14:paraId="73B6756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Göteborg</w:t>
            </w:r>
          </w:p>
        </w:tc>
        <w:tc>
          <w:tcPr>
            <w:tcW w:w="1279" w:type="dxa"/>
          </w:tcPr>
          <w:p w14:paraId="39C3B36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 xml:space="preserve">Sweden </w:t>
            </w:r>
          </w:p>
        </w:tc>
      </w:tr>
      <w:tr w:rsidR="00717768" w:rsidRPr="00700675" w14:paraId="5F7ECFB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850304F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10</w:t>
            </w:r>
          </w:p>
        </w:tc>
        <w:tc>
          <w:tcPr>
            <w:tcW w:w="2956" w:type="dxa"/>
          </w:tcPr>
          <w:p w14:paraId="775A1FC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Refrescos Americanas LTDA</w:t>
            </w:r>
          </w:p>
        </w:tc>
        <w:tc>
          <w:tcPr>
            <w:tcW w:w="1645" w:type="dxa"/>
          </w:tcPr>
          <w:p w14:paraId="578261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Carlos Diaz</w:t>
            </w:r>
          </w:p>
        </w:tc>
        <w:tc>
          <w:tcPr>
            <w:tcW w:w="1678" w:type="dxa"/>
          </w:tcPr>
          <w:p w14:paraId="3FD3D852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Av. das Americanas 12.890</w:t>
            </w:r>
          </w:p>
        </w:tc>
        <w:tc>
          <w:tcPr>
            <w:tcW w:w="1438" w:type="dxa"/>
          </w:tcPr>
          <w:p w14:paraId="3D1E8C4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São Paulo</w:t>
            </w:r>
          </w:p>
        </w:tc>
        <w:tc>
          <w:tcPr>
            <w:tcW w:w="1279" w:type="dxa"/>
          </w:tcPr>
          <w:p w14:paraId="57F7FBA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Brazil</w:t>
            </w:r>
          </w:p>
        </w:tc>
      </w:tr>
      <w:tr w:rsidR="00717768" w:rsidRPr="00700675" w14:paraId="3D202CD5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EF2D42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11</w:t>
            </w:r>
          </w:p>
        </w:tc>
        <w:tc>
          <w:tcPr>
            <w:tcW w:w="2956" w:type="dxa"/>
          </w:tcPr>
          <w:p w14:paraId="64C2AD7E" w14:textId="77777777" w:rsidR="00717768" w:rsidRPr="00E24059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AT"/>
              </w:rPr>
            </w:pPr>
            <w:r w:rsidRPr="00E24059">
              <w:rPr>
                <w:noProof/>
                <w:sz w:val="22"/>
                <w:szCs w:val="22"/>
                <w:lang w:val="de-AT"/>
              </w:rPr>
              <w:t>Heli Süßwaren GmbH &amp; Co. KG</w:t>
            </w:r>
          </w:p>
        </w:tc>
        <w:tc>
          <w:tcPr>
            <w:tcW w:w="1645" w:type="dxa"/>
          </w:tcPr>
          <w:p w14:paraId="1B86B13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Petra Winkler</w:t>
            </w:r>
          </w:p>
        </w:tc>
        <w:tc>
          <w:tcPr>
            <w:tcW w:w="1678" w:type="dxa"/>
          </w:tcPr>
          <w:p w14:paraId="194A2B4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Tiergartenstraße 5</w:t>
            </w:r>
          </w:p>
        </w:tc>
        <w:tc>
          <w:tcPr>
            <w:tcW w:w="1438" w:type="dxa"/>
          </w:tcPr>
          <w:p w14:paraId="4D6C27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Berlin</w:t>
            </w:r>
          </w:p>
        </w:tc>
        <w:tc>
          <w:tcPr>
            <w:tcW w:w="1279" w:type="dxa"/>
          </w:tcPr>
          <w:p w14:paraId="492F782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0374FC3E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664AC9E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12</w:t>
            </w:r>
          </w:p>
        </w:tc>
        <w:tc>
          <w:tcPr>
            <w:tcW w:w="2956" w:type="dxa"/>
          </w:tcPr>
          <w:p w14:paraId="2F3ED6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Plutzer Lebensmittelgroßmärkte AG</w:t>
            </w:r>
          </w:p>
        </w:tc>
        <w:tc>
          <w:tcPr>
            <w:tcW w:w="1645" w:type="dxa"/>
          </w:tcPr>
          <w:p w14:paraId="18BAD9EA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Martin Bein</w:t>
            </w:r>
          </w:p>
        </w:tc>
        <w:tc>
          <w:tcPr>
            <w:tcW w:w="1678" w:type="dxa"/>
          </w:tcPr>
          <w:p w14:paraId="534699E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Bogenallee 51</w:t>
            </w:r>
          </w:p>
        </w:tc>
        <w:tc>
          <w:tcPr>
            <w:tcW w:w="1438" w:type="dxa"/>
          </w:tcPr>
          <w:p w14:paraId="568C3AF1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Frankfurt</w:t>
            </w:r>
          </w:p>
        </w:tc>
        <w:tc>
          <w:tcPr>
            <w:tcW w:w="1279" w:type="dxa"/>
          </w:tcPr>
          <w:p w14:paraId="5CBE1693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391D08B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39FD8D26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13</w:t>
            </w:r>
          </w:p>
        </w:tc>
        <w:tc>
          <w:tcPr>
            <w:tcW w:w="2956" w:type="dxa"/>
          </w:tcPr>
          <w:p w14:paraId="4F1CAE3D" w14:textId="77777777" w:rsidR="00717768" w:rsidRPr="00D66DB2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de-DE"/>
              </w:rPr>
            </w:pPr>
            <w:r w:rsidRPr="00D66DB2">
              <w:rPr>
                <w:noProof/>
                <w:sz w:val="22"/>
                <w:szCs w:val="22"/>
                <w:lang w:val="de-DE"/>
              </w:rPr>
              <w:t>Nord-Ost-Fisch Handelsgesellschaft mbH</w:t>
            </w:r>
          </w:p>
        </w:tc>
        <w:tc>
          <w:tcPr>
            <w:tcW w:w="1645" w:type="dxa"/>
          </w:tcPr>
          <w:p w14:paraId="1A554649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 Petersen</w:t>
            </w:r>
          </w:p>
        </w:tc>
        <w:tc>
          <w:tcPr>
            <w:tcW w:w="1678" w:type="dxa"/>
          </w:tcPr>
          <w:p w14:paraId="5476161E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commentRangeStart w:id="23"/>
            <w:r w:rsidRPr="00700675">
              <w:rPr>
                <w:noProof/>
                <w:sz w:val="22"/>
                <w:szCs w:val="22"/>
              </w:rPr>
              <w:t>Frahmredder 112a</w:t>
            </w:r>
            <w:commentRangeEnd w:id="23"/>
            <w:r w:rsidR="003B7843">
              <w:rPr>
                <w:rStyle w:val="CommentReference"/>
              </w:rPr>
              <w:commentReference w:id="23"/>
            </w:r>
          </w:p>
        </w:tc>
        <w:tc>
          <w:tcPr>
            <w:tcW w:w="1438" w:type="dxa"/>
          </w:tcPr>
          <w:p w14:paraId="513B4E3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Cuxhaven</w:t>
            </w:r>
          </w:p>
        </w:tc>
        <w:tc>
          <w:tcPr>
            <w:tcW w:w="1279" w:type="dxa"/>
          </w:tcPr>
          <w:p w14:paraId="6B33B11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Germany</w:t>
            </w:r>
          </w:p>
        </w:tc>
      </w:tr>
      <w:tr w:rsidR="00717768" w:rsidRPr="00700675" w14:paraId="73AA98EA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29E4DE41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14</w:t>
            </w:r>
          </w:p>
        </w:tc>
        <w:tc>
          <w:tcPr>
            <w:tcW w:w="2956" w:type="dxa"/>
          </w:tcPr>
          <w:p w14:paraId="4C2F21CE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Formaggi Fortini s.r.l.</w:t>
            </w:r>
          </w:p>
        </w:tc>
        <w:tc>
          <w:tcPr>
            <w:tcW w:w="1645" w:type="dxa"/>
          </w:tcPr>
          <w:p w14:paraId="4730AC8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Elio Rossi</w:t>
            </w:r>
          </w:p>
        </w:tc>
        <w:tc>
          <w:tcPr>
            <w:tcW w:w="1678" w:type="dxa"/>
          </w:tcPr>
          <w:p w14:paraId="3157CF4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Viale Dante, 75</w:t>
            </w:r>
          </w:p>
        </w:tc>
        <w:tc>
          <w:tcPr>
            <w:tcW w:w="1438" w:type="dxa"/>
          </w:tcPr>
          <w:p w14:paraId="10B8740C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Ravenna</w:t>
            </w:r>
          </w:p>
        </w:tc>
        <w:tc>
          <w:tcPr>
            <w:tcW w:w="1279" w:type="dxa"/>
          </w:tcPr>
          <w:p w14:paraId="0F48B73F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Italy</w:t>
            </w:r>
          </w:p>
        </w:tc>
      </w:tr>
      <w:tr w:rsidR="00717768" w:rsidRPr="00700675" w14:paraId="3D8686CC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72B94F94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15</w:t>
            </w:r>
          </w:p>
        </w:tc>
        <w:tc>
          <w:tcPr>
            <w:tcW w:w="2956" w:type="dxa"/>
          </w:tcPr>
          <w:p w14:paraId="4A2EC34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Norske Meierier</w:t>
            </w:r>
          </w:p>
        </w:tc>
        <w:tc>
          <w:tcPr>
            <w:tcW w:w="1645" w:type="dxa"/>
          </w:tcPr>
          <w:p w14:paraId="7F070F0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Beate Vileid</w:t>
            </w:r>
          </w:p>
        </w:tc>
        <w:tc>
          <w:tcPr>
            <w:tcW w:w="1678" w:type="dxa"/>
          </w:tcPr>
          <w:p w14:paraId="4CD95AC3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Hatlevegen 5</w:t>
            </w:r>
          </w:p>
        </w:tc>
        <w:tc>
          <w:tcPr>
            <w:tcW w:w="1438" w:type="dxa"/>
          </w:tcPr>
          <w:p w14:paraId="497BBA3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Sandvika</w:t>
            </w:r>
          </w:p>
        </w:tc>
        <w:tc>
          <w:tcPr>
            <w:tcW w:w="1279" w:type="dxa"/>
          </w:tcPr>
          <w:p w14:paraId="2AA2AAF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Norway</w:t>
            </w:r>
          </w:p>
        </w:tc>
      </w:tr>
      <w:tr w:rsidR="00717768" w:rsidRPr="00700675" w14:paraId="2ABE9252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EE269C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16</w:t>
            </w:r>
          </w:p>
        </w:tc>
        <w:tc>
          <w:tcPr>
            <w:tcW w:w="2956" w:type="dxa"/>
          </w:tcPr>
          <w:p w14:paraId="074C1B19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Bigfoot Breweries</w:t>
            </w:r>
          </w:p>
        </w:tc>
        <w:tc>
          <w:tcPr>
            <w:tcW w:w="1645" w:type="dxa"/>
          </w:tcPr>
          <w:p w14:paraId="0DB83B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Cheryl Saylor</w:t>
            </w:r>
          </w:p>
        </w:tc>
        <w:tc>
          <w:tcPr>
            <w:tcW w:w="1678" w:type="dxa"/>
          </w:tcPr>
          <w:p w14:paraId="6FC6677B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3400 - 8th Avenue Suite 210</w:t>
            </w:r>
          </w:p>
        </w:tc>
        <w:tc>
          <w:tcPr>
            <w:tcW w:w="1438" w:type="dxa"/>
          </w:tcPr>
          <w:p w14:paraId="297CDA56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Bend</w:t>
            </w:r>
          </w:p>
        </w:tc>
        <w:tc>
          <w:tcPr>
            <w:tcW w:w="1279" w:type="dxa"/>
          </w:tcPr>
          <w:p w14:paraId="35D0EA70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USA</w:t>
            </w:r>
          </w:p>
        </w:tc>
      </w:tr>
      <w:tr w:rsidR="00717768" w:rsidRPr="00700675" w14:paraId="603CBFC6" w14:textId="77777777" w:rsidTr="00D85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6C00202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17</w:t>
            </w:r>
          </w:p>
        </w:tc>
        <w:tc>
          <w:tcPr>
            <w:tcW w:w="2956" w:type="dxa"/>
          </w:tcPr>
          <w:p w14:paraId="5BDDE27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Svensk Sjöföda AB</w:t>
            </w:r>
          </w:p>
        </w:tc>
        <w:tc>
          <w:tcPr>
            <w:tcW w:w="1645" w:type="dxa"/>
          </w:tcPr>
          <w:p w14:paraId="6A44C9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Michael Björn</w:t>
            </w:r>
          </w:p>
        </w:tc>
        <w:tc>
          <w:tcPr>
            <w:tcW w:w="1678" w:type="dxa"/>
          </w:tcPr>
          <w:p w14:paraId="6BE442FC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Brovallavägen 231</w:t>
            </w:r>
          </w:p>
        </w:tc>
        <w:tc>
          <w:tcPr>
            <w:tcW w:w="1438" w:type="dxa"/>
          </w:tcPr>
          <w:p w14:paraId="2EEABB81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Stockholm</w:t>
            </w:r>
          </w:p>
        </w:tc>
        <w:tc>
          <w:tcPr>
            <w:tcW w:w="1279" w:type="dxa"/>
          </w:tcPr>
          <w:p w14:paraId="7E280460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Sweden</w:t>
            </w:r>
          </w:p>
        </w:tc>
      </w:tr>
      <w:tr w:rsidR="00717768" w:rsidRPr="00700675" w14:paraId="1344CAE9" w14:textId="77777777" w:rsidTr="00D85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1595F429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18</w:t>
            </w:r>
          </w:p>
        </w:tc>
        <w:tc>
          <w:tcPr>
            <w:tcW w:w="2956" w:type="dxa"/>
          </w:tcPr>
          <w:p w14:paraId="34C48B95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Aux joyeux ecclésiastiques</w:t>
            </w:r>
          </w:p>
        </w:tc>
        <w:tc>
          <w:tcPr>
            <w:tcW w:w="1645" w:type="dxa"/>
          </w:tcPr>
          <w:p w14:paraId="732B9FE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Guylène Nodier</w:t>
            </w:r>
          </w:p>
        </w:tc>
        <w:tc>
          <w:tcPr>
            <w:tcW w:w="1678" w:type="dxa"/>
          </w:tcPr>
          <w:p w14:paraId="6BA34E44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203, Rue des Francs-Bourgeois</w:t>
            </w:r>
          </w:p>
        </w:tc>
        <w:tc>
          <w:tcPr>
            <w:tcW w:w="1438" w:type="dxa"/>
          </w:tcPr>
          <w:p w14:paraId="72FE7A9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Paris</w:t>
            </w:r>
          </w:p>
        </w:tc>
        <w:tc>
          <w:tcPr>
            <w:tcW w:w="1279" w:type="dxa"/>
          </w:tcPr>
          <w:p w14:paraId="27B2D93D" w14:textId="77777777" w:rsidR="00717768" w:rsidRPr="00700675" w:rsidRDefault="00FE39C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France</w:t>
            </w:r>
          </w:p>
        </w:tc>
      </w:tr>
      <w:tr w:rsidR="00717768" w:rsidRPr="00700675" w14:paraId="66F9F044" w14:textId="77777777" w:rsidTr="000C2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" w:type="dxa"/>
          </w:tcPr>
          <w:p w14:paraId="512906A3" w14:textId="77777777" w:rsidR="00717768" w:rsidRPr="00700675" w:rsidRDefault="00FE39C9">
            <w:pPr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19</w:t>
            </w:r>
          </w:p>
        </w:tc>
        <w:tc>
          <w:tcPr>
            <w:tcW w:w="2956" w:type="dxa"/>
          </w:tcPr>
          <w:p w14:paraId="2DF08BAF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New England Seafood Cannery</w:t>
            </w:r>
          </w:p>
        </w:tc>
        <w:tc>
          <w:tcPr>
            <w:tcW w:w="1645" w:type="dxa"/>
          </w:tcPr>
          <w:p w14:paraId="002B84B5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Robb Merchant</w:t>
            </w:r>
          </w:p>
        </w:tc>
        <w:tc>
          <w:tcPr>
            <w:tcW w:w="1678" w:type="dxa"/>
          </w:tcPr>
          <w:p w14:paraId="208EB5D9" w14:textId="77777777" w:rsidR="00374AF3" w:rsidRPr="00700675" w:rsidRDefault="00374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Order Processing Dept.</w:t>
            </w:r>
          </w:p>
          <w:p w14:paraId="1DE3121D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00675">
              <w:rPr>
                <w:noProof/>
                <w:sz w:val="22"/>
                <w:szCs w:val="22"/>
              </w:rPr>
              <w:t>2100 Paul Revere Blvd.</w:t>
            </w:r>
          </w:p>
        </w:tc>
        <w:tc>
          <w:tcPr>
            <w:tcW w:w="1438" w:type="dxa"/>
          </w:tcPr>
          <w:p w14:paraId="2B3AA0F4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Boston</w:t>
            </w:r>
          </w:p>
        </w:tc>
        <w:tc>
          <w:tcPr>
            <w:tcW w:w="1279" w:type="dxa"/>
          </w:tcPr>
          <w:p w14:paraId="033D6FE2" w14:textId="77777777" w:rsidR="00717768" w:rsidRPr="00700675" w:rsidRDefault="00FE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sv-SE"/>
              </w:rPr>
            </w:pPr>
            <w:r w:rsidRPr="00700675">
              <w:rPr>
                <w:noProof/>
                <w:sz w:val="22"/>
                <w:szCs w:val="22"/>
                <w:lang w:val="sv-SE"/>
              </w:rPr>
              <w:t>USA</w:t>
            </w:r>
          </w:p>
        </w:tc>
      </w:tr>
    </w:tbl>
    <w:p w14:paraId="1D833F44" w14:textId="77777777" w:rsidR="00717768" w:rsidRDefault="00717768" w:rsidP="000C25A3">
      <w:pPr>
        <w:pStyle w:val="t"/>
      </w:pPr>
    </w:p>
    <w:p w14:paraId="4F1EE706" w14:textId="77777777" w:rsidR="00317063" w:rsidRDefault="00317063" w:rsidP="000C25A3">
      <w:pPr>
        <w:pStyle w:val="t"/>
      </w:pPr>
    </w:p>
    <w:p w14:paraId="6F91AA6B" w14:textId="77777777" w:rsidR="00317063" w:rsidRDefault="00317063" w:rsidP="000C25A3">
      <w:pPr>
        <w:pStyle w:val="t"/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69"/>
        <w:gridCol w:w="4571"/>
      </w:tblGrid>
      <w:tr w:rsidR="00317063" w:rsidRPr="00317063" w14:paraId="6863B8D1" w14:textId="77777777" w:rsidTr="00FB6C28">
        <w:trPr>
          <w:trHeight w:val="1070"/>
        </w:trPr>
        <w:tc>
          <w:tcPr>
            <w:tcW w:w="4569" w:type="dxa"/>
            <w:shd w:val="clear" w:color="auto" w:fill="auto"/>
            <w:vAlign w:val="center"/>
          </w:tcPr>
          <w:p w14:paraId="4243B186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b/>
                <w:color w:val="4472C4"/>
                <w:sz w:val="26"/>
                <w:szCs w:val="24"/>
                <w:lang w:eastAsia="ja-JP"/>
              </w:rPr>
              <w:lastRenderedPageBreak/>
              <w:t>Northwind Traders</w:t>
            </w:r>
          </w:p>
        </w:tc>
        <w:tc>
          <w:tcPr>
            <w:tcW w:w="4571" w:type="dxa"/>
            <w:shd w:val="clear" w:color="auto" w:fill="auto"/>
          </w:tcPr>
          <w:p w14:paraId="39FE35D3" w14:textId="77777777" w:rsidR="00317063" w:rsidRPr="00317063" w:rsidRDefault="00317063" w:rsidP="00317063">
            <w:pPr>
              <w:jc w:val="center"/>
              <w:rPr>
                <w:rFonts w:eastAsia="MS Mincho"/>
                <w:b/>
                <w:color w:val="000080"/>
                <w:sz w:val="26"/>
                <w:szCs w:val="24"/>
                <w:lang w:eastAsia="ja-JP"/>
              </w:rPr>
            </w:pPr>
            <w:r w:rsidRPr="00317063">
              <w:rPr>
                <w:rFonts w:eastAsia="MS Mincho"/>
                <w:noProof/>
                <w:sz w:val="24"/>
                <w:szCs w:val="24"/>
              </w:rPr>
              <w:drawing>
                <wp:inline distT="0" distB="0" distL="0" distR="0" wp14:anchorId="265FF00A" wp14:editId="498864E8">
                  <wp:extent cx="1762125" cy="476250"/>
                  <wp:effectExtent l="0" t="0" r="9525" b="0"/>
                  <wp:docPr id="3" name="Picture 3" descr="Northwi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orthwi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099C" w14:textId="77777777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</w:p>
    <w:p w14:paraId="669B7DC9" w14:textId="09544D5F" w:rsidR="00317063" w:rsidRDefault="00317063" w:rsidP="00317063">
      <w:pPr>
        <w:shd w:val="clear" w:color="auto" w:fill="FFFFFF"/>
        <w:spacing w:after="120"/>
        <w:textAlignment w:val="baseline"/>
        <w:rPr>
          <w:color w:val="333333"/>
          <w:lang w:eastAsia="fr-FR"/>
        </w:rPr>
      </w:pPr>
      <w:r>
        <w:rPr>
          <w:noProof/>
          <w:color w:val="333333"/>
        </w:rPr>
        <mc:AlternateContent>
          <mc:Choice Requires="wps">
            <w:drawing>
              <wp:inline distT="0" distB="0" distL="0" distR="0" wp14:anchorId="1093F7BE" wp14:editId="1793F73D">
                <wp:extent cx="6238875" cy="381000"/>
                <wp:effectExtent l="0" t="0" r="28575" b="1016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8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C32F5" w14:textId="77777777" w:rsidR="00317063" w:rsidRDefault="00317063" w:rsidP="00317063">
                            <w:pPr>
                              <w:pStyle w:val="NormalWeb"/>
                              <w:spacing w:line="360" w:lineRule="auto"/>
                            </w:pPr>
                            <w:r w:rsidRPr="00376B50">
                              <w:rPr>
                                <w:lang w:val="it-IT"/>
                              </w:rPr>
                              <w:t xml:space="preserve">The </w:t>
                            </w:r>
                            <w:r w:rsidRPr="00376B50">
                              <w:rPr>
                                <w:u w:val="dash"/>
                                <w:lang w:val="it-IT"/>
                              </w:rPr>
                              <w:t>Northwind sample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database (</w:t>
                            </w:r>
                            <w:r w:rsidRPr="00376B50">
                              <w:rPr>
                                <w:u w:val="dashDotDotHeavy"/>
                                <w:lang w:val="it-IT"/>
                              </w:rPr>
                              <w:t>Northwind.mdb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) is included with </w:t>
                            </w:r>
                            <w:r w:rsidRPr="00376B50">
                              <w:rPr>
                                <w:u w:val="dashDotHeavy"/>
                                <w:lang w:val="it-IT"/>
                              </w:rPr>
                              <w:t>all versions of Access</w:t>
                            </w:r>
                            <w:r w:rsidRPr="00376B50">
                              <w:rPr>
                                <w:lang w:val="it-IT"/>
                              </w:rPr>
                              <w:t>. It provides data you can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ashedHeavy"/>
                                <w:lang w:val="it-IT"/>
                              </w:rPr>
                              <w:t>experiment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and </w:t>
                            </w:r>
                            <w:r w:rsidRPr="00376B50">
                              <w:rPr>
                                <w:u w:val="dashLong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that </w:t>
                            </w:r>
                            <w:r w:rsidRPr="00376B50">
                              <w:rPr>
                                <w:u w:val="dashLongHeavy"/>
                                <w:lang w:val="it-IT"/>
                              </w:rPr>
                              <w:t>demonstrate features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 might want to </w:t>
                            </w:r>
                            <w:r w:rsidRPr="00376B50">
                              <w:rPr>
                                <w:u w:val="dotDash"/>
                                <w:lang w:val="it-IT"/>
                              </w:rPr>
                              <w:t>implement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in your own</w:t>
                            </w:r>
                            <w:r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databases. </w:t>
                            </w:r>
                            <w:r w:rsidRPr="00376B50">
                              <w:rPr>
                                <w:u w:val="dotDotDash"/>
                                <w:lang w:val="it-IT"/>
                              </w:rPr>
                              <w:t>Using Northwind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you can </w:t>
                            </w:r>
                            <w:r w:rsidRPr="00376B50">
                              <w:rPr>
                                <w:u w:val="dotted"/>
                                <w:lang w:val="it-IT"/>
                              </w:rPr>
                              <w:t>become familiar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with how a </w:t>
                            </w:r>
                            <w:r w:rsidRPr="00376B50">
                              <w:rPr>
                                <w:u w:val="dottedHeavy"/>
                                <w:lang w:val="it-IT"/>
                              </w:rPr>
                              <w:t>relational database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is structured and how the</w:t>
                            </w:r>
                            <w:r w:rsidRPr="009E02D7">
                              <w:rPr>
                                <w:lang w:val="it-IT"/>
                              </w:rPr>
                              <w:t xml:space="preserve"> </w:t>
                            </w:r>
                            <w:r w:rsidRPr="00376B50">
                              <w:rPr>
                                <w:u w:val="double"/>
                                <w:lang w:val="it-IT"/>
                              </w:rPr>
                              <w:t>database objects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work together to help you </w:t>
                            </w:r>
                            <w:r w:rsidRPr="00376B50">
                              <w:rPr>
                                <w:u w:val="wavyHeavy"/>
                                <w:lang w:val="it-IT"/>
                              </w:rPr>
                              <w:t>enter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thick"/>
                                <w:lang w:val="it-IT"/>
                              </w:rPr>
                              <w:t>store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</w:t>
                            </w:r>
                            <w:r w:rsidRPr="00376B50">
                              <w:rPr>
                                <w:u w:val="wave"/>
                                <w:lang w:val="it-IT"/>
                              </w:rPr>
                              <w:t>manipulate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, and </w:t>
                            </w:r>
                            <w:r w:rsidRPr="00376B50">
                              <w:rPr>
                                <w:u w:val="wavyDouble"/>
                                <w:lang w:val="it-IT"/>
                              </w:rPr>
                              <w:t>print</w:t>
                            </w:r>
                            <w:r w:rsidRPr="00376B50">
                              <w:rPr>
                                <w:lang w:val="it-IT"/>
                              </w:rPr>
                              <w:t xml:space="preserve"> your data</w:t>
                            </w:r>
                            <w:r w:rsidRPr="00376B5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93F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91.25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" fillcolor="white [3201]" strokeweight=".5pt">
                <v:textbox style="mso-fit-shape-to-text:t">
                  <w:txbxContent>
                    <w:p w14:paraId="39EC32F5" w14:textId="77777777" w:rsidR="00317063" w:rsidRDefault="00317063" w:rsidP="00317063">
                      <w:pPr>
                        <w:pStyle w:val="NormalWeb"/>
                        <w:spacing w:line="360" w:lineRule="auto"/>
                      </w:pPr>
                      <w:r w:rsidRPr="00376B50">
                        <w:rPr>
                          <w:lang w:val="it-IT"/>
                        </w:rPr>
                        <w:t xml:space="preserve">The </w:t>
                      </w:r>
                      <w:r w:rsidRPr="00376B50">
                        <w:rPr>
                          <w:u w:val="dash"/>
                          <w:lang w:val="it-IT"/>
                        </w:rPr>
                        <w:t>Northwind sample</w:t>
                      </w:r>
                      <w:r w:rsidRPr="00376B50">
                        <w:rPr>
                          <w:lang w:val="it-IT"/>
                        </w:rPr>
                        <w:t xml:space="preserve"> database (</w:t>
                      </w:r>
                      <w:r w:rsidRPr="00376B50">
                        <w:rPr>
                          <w:u w:val="dashDotDotHeavy"/>
                          <w:lang w:val="it-IT"/>
                        </w:rPr>
                        <w:t>Northwind.mdb</w:t>
                      </w:r>
                      <w:r w:rsidRPr="00376B50">
                        <w:rPr>
                          <w:lang w:val="it-IT"/>
                        </w:rPr>
                        <w:t xml:space="preserve">) is included with </w:t>
                      </w:r>
                      <w:r w:rsidRPr="00376B50">
                        <w:rPr>
                          <w:u w:val="dashDotHeavy"/>
                          <w:lang w:val="it-IT"/>
                        </w:rPr>
                        <w:t>all versions of Access</w:t>
                      </w:r>
                      <w:r w:rsidRPr="00376B50">
                        <w:rPr>
                          <w:lang w:val="it-IT"/>
                        </w:rPr>
                        <w:t>. It provides data you can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ashedHeavy"/>
                          <w:lang w:val="it-IT"/>
                        </w:rPr>
                        <w:t>experiment</w:t>
                      </w:r>
                      <w:r w:rsidRPr="00376B50">
                        <w:rPr>
                          <w:lang w:val="it-IT"/>
                        </w:rPr>
                        <w:t xml:space="preserve"> with and </w:t>
                      </w:r>
                      <w:r w:rsidRPr="00376B50">
                        <w:rPr>
                          <w:u w:val="dashLong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that </w:t>
                      </w:r>
                      <w:r w:rsidRPr="00376B50">
                        <w:rPr>
                          <w:u w:val="dashLongHeavy"/>
                          <w:lang w:val="it-IT"/>
                        </w:rPr>
                        <w:t>demonstrate features</w:t>
                      </w:r>
                      <w:r w:rsidRPr="00376B50">
                        <w:rPr>
                          <w:lang w:val="it-IT"/>
                        </w:rPr>
                        <w:t xml:space="preserve"> you might want to </w:t>
                      </w:r>
                      <w:r w:rsidRPr="00376B50">
                        <w:rPr>
                          <w:u w:val="dotDash"/>
                          <w:lang w:val="it-IT"/>
                        </w:rPr>
                        <w:t>implement</w:t>
                      </w:r>
                      <w:r w:rsidRPr="00376B50">
                        <w:rPr>
                          <w:lang w:val="it-IT"/>
                        </w:rPr>
                        <w:t xml:space="preserve"> in your own</w:t>
                      </w:r>
                      <w:r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lang w:val="it-IT"/>
                        </w:rPr>
                        <w:t xml:space="preserve">databases. </w:t>
                      </w:r>
                      <w:r w:rsidRPr="00376B50">
                        <w:rPr>
                          <w:u w:val="dotDotDash"/>
                          <w:lang w:val="it-IT"/>
                        </w:rPr>
                        <w:t>Using Northwind</w:t>
                      </w:r>
                      <w:r w:rsidRPr="00376B50">
                        <w:rPr>
                          <w:lang w:val="it-IT"/>
                        </w:rPr>
                        <w:t xml:space="preserve">, you can </w:t>
                      </w:r>
                      <w:r w:rsidRPr="00376B50">
                        <w:rPr>
                          <w:u w:val="dotted"/>
                          <w:lang w:val="it-IT"/>
                        </w:rPr>
                        <w:t>become familiar</w:t>
                      </w:r>
                      <w:r w:rsidRPr="00376B50">
                        <w:rPr>
                          <w:lang w:val="it-IT"/>
                        </w:rPr>
                        <w:t xml:space="preserve"> with how a </w:t>
                      </w:r>
                      <w:r w:rsidRPr="00376B50">
                        <w:rPr>
                          <w:u w:val="dottedHeavy"/>
                          <w:lang w:val="it-IT"/>
                        </w:rPr>
                        <w:t>relational database</w:t>
                      </w:r>
                      <w:r w:rsidRPr="00376B50">
                        <w:rPr>
                          <w:lang w:val="it-IT"/>
                        </w:rPr>
                        <w:t xml:space="preserve"> is structured and how the</w:t>
                      </w:r>
                      <w:r w:rsidRPr="009E02D7">
                        <w:rPr>
                          <w:lang w:val="it-IT"/>
                        </w:rPr>
                        <w:t xml:space="preserve"> </w:t>
                      </w:r>
                      <w:r w:rsidRPr="00376B50">
                        <w:rPr>
                          <w:u w:val="double"/>
                          <w:lang w:val="it-IT"/>
                        </w:rPr>
                        <w:t>database objects</w:t>
                      </w:r>
                      <w:r w:rsidRPr="00376B50">
                        <w:rPr>
                          <w:lang w:val="it-IT"/>
                        </w:rPr>
                        <w:t xml:space="preserve"> work together to help you </w:t>
                      </w:r>
                      <w:r w:rsidRPr="00376B50">
                        <w:rPr>
                          <w:u w:val="wavyHeavy"/>
                          <w:lang w:val="it-IT"/>
                        </w:rPr>
                        <w:t>enter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thick"/>
                          <w:lang w:val="it-IT"/>
                        </w:rPr>
                        <w:t>store</w:t>
                      </w:r>
                      <w:r w:rsidRPr="00376B50">
                        <w:rPr>
                          <w:lang w:val="it-IT"/>
                        </w:rPr>
                        <w:t xml:space="preserve">, </w:t>
                      </w:r>
                      <w:r w:rsidRPr="00376B50">
                        <w:rPr>
                          <w:u w:val="wave"/>
                          <w:lang w:val="it-IT"/>
                        </w:rPr>
                        <w:t>manipulate</w:t>
                      </w:r>
                      <w:r w:rsidRPr="00376B50">
                        <w:rPr>
                          <w:lang w:val="it-IT"/>
                        </w:rPr>
                        <w:t xml:space="preserve">, and </w:t>
                      </w:r>
                      <w:r w:rsidRPr="00376B50">
                        <w:rPr>
                          <w:u w:val="wavyDouble"/>
                          <w:lang w:val="it-IT"/>
                        </w:rPr>
                        <w:t>print</w:t>
                      </w:r>
                      <w:r w:rsidRPr="00376B50">
                        <w:rPr>
                          <w:lang w:val="it-IT"/>
                        </w:rPr>
                        <w:t xml:space="preserve"> your data</w:t>
                      </w:r>
                      <w:r w:rsidRPr="00376B50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32FD89" w14:textId="0551AFAB" w:rsidR="00D05AE6" w:rsidRDefault="00D05AE6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1F4D0BF3" w14:textId="60512D0C" w:rsidR="00BB6F84" w:rsidRPr="00693CEA" w:rsidRDefault="00273507" w:rsidP="00BB6F84">
      <w:pPr>
        <w:shd w:val="clear" w:color="auto" w:fill="FFFFFF"/>
        <w:spacing w:after="120"/>
        <w:jc w:val="center"/>
        <w:textAlignment w:val="baseline"/>
        <w:rPr>
          <w:b/>
          <w:bCs/>
          <w:color w:val="333333"/>
          <w:sz w:val="28"/>
          <w:szCs w:val="28"/>
          <w:lang w:val="en-IN" w:eastAsia="fr-FR"/>
        </w:rPr>
      </w:pPr>
      <w:r>
        <w:rPr>
          <w:noProof/>
          <w:color w:val="333333"/>
          <w:lang w:val="es-MX"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B591C1" wp14:editId="4601EC82">
                <wp:simplePos x="0" y="0"/>
                <wp:positionH relativeFrom="column">
                  <wp:posOffset>654050</wp:posOffset>
                </wp:positionH>
                <wp:positionV relativeFrom="paragraph">
                  <wp:posOffset>247650</wp:posOffset>
                </wp:positionV>
                <wp:extent cx="5003800" cy="4876800"/>
                <wp:effectExtent l="0" t="0" r="635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876800"/>
                          <a:chOff x="0" y="0"/>
                          <a:chExt cx="5003800" cy="48768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C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10EBC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Requirement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5706" y="43803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1F1CE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C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C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635000" y="1117600"/>
                            <a:ext cx="2501900" cy="488950"/>
                            <a:chOff x="0" y="0"/>
                            <a:chExt cx="2501900" cy="488950"/>
                          </a:xfrm>
                        </wpg:grpSpPr>
                        <wps:wsp>
                          <wps:cNvPr id="21" name="Flowchart: Preparation 2"/>
                          <wps:cNvSpPr/>
                          <wps:spPr>
                            <a:xfrm>
                              <a:off x="0" y="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1654BC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BD9587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5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5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219200" y="2209800"/>
                            <a:ext cx="2501900" cy="488950"/>
                            <a:chOff x="0" y="12700"/>
                            <a:chExt cx="2501900" cy="488950"/>
                          </a:xfrm>
                        </wpg:grpSpPr>
                        <wps:wsp>
                          <wps:cNvPr id="24" name="Flowchart: Preparation 2"/>
                          <wps:cNvSpPr/>
                          <wps:spPr>
                            <a:xfrm>
                              <a:off x="0" y="1270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1E1EC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90989A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FF000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1803400" y="32956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27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3B4F0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Testing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5"/>
                          <wps:cNvSpPr/>
                          <wps:spPr>
                            <a:xfrm>
                              <a:off x="60230" y="49279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525AA3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7030A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7030A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501900" y="4387850"/>
                            <a:ext cx="2501900" cy="488950"/>
                            <a:chOff x="0" y="19050"/>
                            <a:chExt cx="2501900" cy="488950"/>
                          </a:xfrm>
                        </wpg:grpSpPr>
                        <wps:wsp>
                          <wps:cNvPr id="31" name="Flowchart: Preparation 2"/>
                          <wps:cNvSpPr/>
                          <wps:spPr>
                            <a:xfrm>
                              <a:off x="0" y="19050"/>
                              <a:ext cx="2501900" cy="48895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5000 h 10000"/>
                                <a:gd name="connsiteX1" fmla="*/ 2000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  <a:gd name="connsiteX0" fmla="*/ 0 w 10000"/>
                                <a:gd name="connsiteY0" fmla="*/ 5000 h 10000"/>
                                <a:gd name="connsiteX1" fmla="*/ 849 w 10000"/>
                                <a:gd name="connsiteY1" fmla="*/ 0 h 10000"/>
                                <a:gd name="connsiteX2" fmla="*/ 8000 w 10000"/>
                                <a:gd name="connsiteY2" fmla="*/ 0 h 10000"/>
                                <a:gd name="connsiteX3" fmla="*/ 10000 w 10000"/>
                                <a:gd name="connsiteY3" fmla="*/ 5000 h 10000"/>
                                <a:gd name="connsiteX4" fmla="*/ 8000 w 10000"/>
                                <a:gd name="connsiteY4" fmla="*/ 10000 h 10000"/>
                                <a:gd name="connsiteX5" fmla="*/ 2000 w 10000"/>
                                <a:gd name="connsiteY5" fmla="*/ 10000 h 10000"/>
                                <a:gd name="connsiteX6" fmla="*/ 0 w 10000"/>
                                <a:gd name="connsiteY6" fmla="*/ 500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0000" h="10000">
                                  <a:moveTo>
                                    <a:pt x="0" y="5000"/>
                                  </a:moveTo>
                                  <a:lnTo>
                                    <a:pt x="849" y="0"/>
                                  </a:lnTo>
                                  <a:lnTo>
                                    <a:pt x="8000" y="0"/>
                                  </a:lnTo>
                                  <a:lnTo>
                                    <a:pt x="10000" y="5000"/>
                                  </a:lnTo>
                                  <a:lnTo>
                                    <a:pt x="8000" y="10000"/>
                                  </a:lnTo>
                                  <a:lnTo>
                                    <a:pt x="2000" y="10000"/>
                                  </a:lnTo>
                                  <a:lnTo>
                                    <a:pt x="0" y="5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6BFC6D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</w:rPr>
                                  <w:t>Maintenance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5"/>
                          <wps:cNvSpPr/>
                          <wps:spPr>
                            <a:xfrm>
                              <a:off x="65705" y="54754"/>
                              <a:ext cx="582382" cy="398780"/>
                            </a:xfrm>
                            <a:custGeom>
                              <a:avLst/>
                              <a:gdLst>
                                <a:gd name="connsiteX0" fmla="*/ 0 w 274320"/>
                                <a:gd name="connsiteY0" fmla="*/ 0 h 280035"/>
                                <a:gd name="connsiteX1" fmla="*/ 274320 w 274320"/>
                                <a:gd name="connsiteY1" fmla="*/ 0 h 280035"/>
                                <a:gd name="connsiteX2" fmla="*/ 274320 w 274320"/>
                                <a:gd name="connsiteY2" fmla="*/ 280035 h 280035"/>
                                <a:gd name="connsiteX3" fmla="*/ 0 w 274320"/>
                                <a:gd name="connsiteY3" fmla="*/ 280035 h 280035"/>
                                <a:gd name="connsiteX4" fmla="*/ 0 w 274320"/>
                                <a:gd name="connsiteY4" fmla="*/ 0 h 280035"/>
                                <a:gd name="connsiteX0" fmla="*/ 0 w 319744"/>
                                <a:gd name="connsiteY0" fmla="*/ 0 h 280035"/>
                                <a:gd name="connsiteX1" fmla="*/ 319744 w 319744"/>
                                <a:gd name="connsiteY1" fmla="*/ 0 h 280035"/>
                                <a:gd name="connsiteX2" fmla="*/ 319744 w 319744"/>
                                <a:gd name="connsiteY2" fmla="*/ 280035 h 280035"/>
                                <a:gd name="connsiteX3" fmla="*/ 45424 w 319744"/>
                                <a:gd name="connsiteY3" fmla="*/ 280035 h 280035"/>
                                <a:gd name="connsiteX4" fmla="*/ 0 w 319744"/>
                                <a:gd name="connsiteY4" fmla="*/ 0 h 280035"/>
                                <a:gd name="connsiteX0" fmla="*/ 164143 w 483887"/>
                                <a:gd name="connsiteY0" fmla="*/ 0 h 280035"/>
                                <a:gd name="connsiteX1" fmla="*/ 483887 w 483887"/>
                                <a:gd name="connsiteY1" fmla="*/ 0 h 280035"/>
                                <a:gd name="connsiteX2" fmla="*/ 483887 w 483887"/>
                                <a:gd name="connsiteY2" fmla="*/ 280035 h 280035"/>
                                <a:gd name="connsiteX3" fmla="*/ 0 w 483887"/>
                                <a:gd name="connsiteY3" fmla="*/ 189188 h 280035"/>
                                <a:gd name="connsiteX4" fmla="*/ 164143 w 483887"/>
                                <a:gd name="connsiteY4" fmla="*/ 0 h 280035"/>
                                <a:gd name="connsiteX0" fmla="*/ 164143 w 483887"/>
                                <a:gd name="connsiteY0" fmla="*/ 0 h 398532"/>
                                <a:gd name="connsiteX1" fmla="*/ 483887 w 483887"/>
                                <a:gd name="connsiteY1" fmla="*/ 0 h 398532"/>
                                <a:gd name="connsiteX2" fmla="*/ 444387 w 483887"/>
                                <a:gd name="connsiteY2" fmla="*/ 398532 h 398532"/>
                                <a:gd name="connsiteX3" fmla="*/ 0 w 483887"/>
                                <a:gd name="connsiteY3" fmla="*/ 189188 h 398532"/>
                                <a:gd name="connsiteX4" fmla="*/ 164143 w 4838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34512 w 444387"/>
                                <a:gd name="connsiteY1" fmla="*/ 0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444387"/>
                                <a:gd name="connsiteY0" fmla="*/ 0 h 398532"/>
                                <a:gd name="connsiteX1" fmla="*/ 444387 w 444387"/>
                                <a:gd name="connsiteY1" fmla="*/ 112502 h 398532"/>
                                <a:gd name="connsiteX2" fmla="*/ 444387 w 444387"/>
                                <a:gd name="connsiteY2" fmla="*/ 398532 h 398532"/>
                                <a:gd name="connsiteX3" fmla="*/ 0 w 444387"/>
                                <a:gd name="connsiteY3" fmla="*/ 189188 h 398532"/>
                                <a:gd name="connsiteX4" fmla="*/ 164143 w 444387"/>
                                <a:gd name="connsiteY4" fmla="*/ 0 h 398532"/>
                                <a:gd name="connsiteX0" fmla="*/ 164143 w 545093"/>
                                <a:gd name="connsiteY0" fmla="*/ 0 h 398532"/>
                                <a:gd name="connsiteX1" fmla="*/ 545093 w 545093"/>
                                <a:gd name="connsiteY1" fmla="*/ 149395 h 398532"/>
                                <a:gd name="connsiteX2" fmla="*/ 444387 w 545093"/>
                                <a:gd name="connsiteY2" fmla="*/ 398532 h 398532"/>
                                <a:gd name="connsiteX3" fmla="*/ 0 w 545093"/>
                                <a:gd name="connsiteY3" fmla="*/ 189188 h 398532"/>
                                <a:gd name="connsiteX4" fmla="*/ 164143 w 545093"/>
                                <a:gd name="connsiteY4" fmla="*/ 0 h 398532"/>
                                <a:gd name="connsiteX0" fmla="*/ 164143 w 581985"/>
                                <a:gd name="connsiteY0" fmla="*/ 0 h 398532"/>
                                <a:gd name="connsiteX1" fmla="*/ 581985 w 581985"/>
                                <a:gd name="connsiteY1" fmla="*/ 75607 h 398532"/>
                                <a:gd name="connsiteX2" fmla="*/ 444387 w 581985"/>
                                <a:gd name="connsiteY2" fmla="*/ 398532 h 398532"/>
                                <a:gd name="connsiteX3" fmla="*/ 0 w 581985"/>
                                <a:gd name="connsiteY3" fmla="*/ 189188 h 398532"/>
                                <a:gd name="connsiteX4" fmla="*/ 164143 w 581985"/>
                                <a:gd name="connsiteY4" fmla="*/ 0 h 3985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581985" h="398532">
                                  <a:moveTo>
                                    <a:pt x="164143" y="0"/>
                                  </a:moveTo>
                                  <a:lnTo>
                                    <a:pt x="581985" y="75607"/>
                                  </a:lnTo>
                                  <a:lnTo>
                                    <a:pt x="444387" y="398532"/>
                                  </a:lnTo>
                                  <a:lnTo>
                                    <a:pt x="0" y="189188"/>
                                  </a:lnTo>
                                  <a:lnTo>
                                    <a:pt x="1641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BFB9F0" w14:textId="77777777" w:rsidR="00BB6F84" w:rsidRPr="00693CEA" w:rsidRDefault="00BB6F84" w:rsidP="00BB6F8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B0F0"/>
                                  </w:rPr>
                                </w:pPr>
                                <w:r w:rsidRPr="00693CEA">
                                  <w:rPr>
                                    <w:b/>
                                    <w:bCs/>
                                    <w:color w:val="00B0F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" name="Graphic 55" descr="Arrow: Clockwise curve"/>
                        <wps:cNvSpPr/>
                        <wps:spPr>
                          <a:xfrm rot="9600000">
                            <a:off x="1295400" y="4191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55" descr="Arrow: Clockwise curve"/>
                        <wps:cNvSpPr/>
                        <wps:spPr>
                          <a:xfrm rot="9600000">
                            <a:off x="2514600" y="261620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55" descr="Arrow: Clockwise curve"/>
                        <wps:cNvSpPr/>
                        <wps:spPr>
                          <a:xfrm rot="9600000">
                            <a:off x="3175000" y="37020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55" descr="Arrow: Clockwise curve"/>
                        <wps:cNvSpPr/>
                        <wps:spPr>
                          <a:xfrm rot="9600000">
                            <a:off x="1968500" y="1530350"/>
                            <a:ext cx="326220" cy="714375"/>
                          </a:xfrm>
                          <a:custGeom>
                            <a:avLst/>
                            <a:gdLst>
                              <a:gd name="connsiteX0" fmla="*/ 559594 w 561975"/>
                              <a:gd name="connsiteY0" fmla="*/ 712020 h 714375"/>
                              <a:gd name="connsiteX1" fmla="*/ 330994 w 561975"/>
                              <a:gd name="connsiteY1" fmla="*/ 235770 h 714375"/>
                              <a:gd name="connsiteX2" fmla="*/ 464344 w 561975"/>
                              <a:gd name="connsiteY2" fmla="*/ 235770 h 714375"/>
                              <a:gd name="connsiteX3" fmla="*/ 235744 w 561975"/>
                              <a:gd name="connsiteY3" fmla="*/ 7170 h 714375"/>
                              <a:gd name="connsiteX4" fmla="*/ 7144 w 561975"/>
                              <a:gd name="connsiteY4" fmla="*/ 235770 h 714375"/>
                              <a:gd name="connsiteX5" fmla="*/ 130969 w 561975"/>
                              <a:gd name="connsiteY5" fmla="*/ 235770 h 714375"/>
                              <a:gd name="connsiteX6" fmla="*/ 559594 w 561975"/>
                              <a:gd name="connsiteY6" fmla="*/ 712020 h 714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61975" h="714375">
                                <a:moveTo>
                                  <a:pt x="559594" y="712020"/>
                                </a:moveTo>
                                <a:cubicBezTo>
                                  <a:pt x="559594" y="712020"/>
                                  <a:pt x="330994" y="640583"/>
                                  <a:pt x="330994" y="235770"/>
                                </a:cubicBezTo>
                                <a:lnTo>
                                  <a:pt x="464344" y="235770"/>
                                </a:lnTo>
                                <a:lnTo>
                                  <a:pt x="235744" y="7170"/>
                                </a:lnTo>
                                <a:cubicBezTo>
                                  <a:pt x="235744" y="4312"/>
                                  <a:pt x="7144" y="235770"/>
                                  <a:pt x="7144" y="235770"/>
                                </a:cubicBezTo>
                                <a:lnTo>
                                  <a:pt x="130969" y="235770"/>
                                </a:lnTo>
                                <a:cubicBezTo>
                                  <a:pt x="130969" y="236722"/>
                                  <a:pt x="166211" y="622485"/>
                                  <a:pt x="559594" y="7120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591C1" id="Group 35" o:spid="_x0000_s1027" style="position:absolute;left:0;text-align:left;margin-left:51.5pt;margin-top:19.5pt;width:394pt;height:384pt;z-index:251658240;mso-position-horizontal-relative:text;mso-position-vertical-relative:text;mso-height-relative:margin" coordsize="50038,48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">
                <v:group id="Group 18" o:spid="_x0000_s1028" style="position:absolute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lowchart: Preparation 2" o:spid="_x0000_s1029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" adj="-11796480,,5400" path="m,5000l849,,8000,r2000,5000l8000,10000r-6000,l,5000xe" fillcolor="#ffc00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3210EBC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Requirement Analysis</w:t>
                          </w:r>
                        </w:p>
                      </w:txbxContent>
                    </v:textbox>
                  </v:shape>
                  <v:shape id="Rectangle 5" o:spid="_x0000_s1030" style="position:absolute;left:657;top:438;width:5823;height:3987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4E31F1CE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C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C00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17" o:spid="_x0000_s1031" style="position:absolute;left:6350;top:11176;width:25019;height:4889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lowchart: Preparation 2" o:spid="_x0000_s1032" style="position:absolute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" adj="-11796480,,5400" path="m,5000l849,,8000,r2000,5000l8000,10000r-6000,l,5000xe" fillcolor="#00b05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D1654BC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Design</w:t>
                          </w:r>
                        </w:p>
                      </w:txbxContent>
                    </v:textbox>
                  </v:shape>
                  <v:shape id="Rectangle 5" o:spid="_x0000_s1033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0CBD9587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5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5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23" o:spid="_x0000_s1034" style="position:absolute;left:12192;top:22098;width:25019;height:4889" coordorigin=",127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lowchart: Preparation 2" o:spid="_x0000_s1035" style="position:absolute;top:127;width:25019;height:4889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" adj="-11796480,,5400" path="m,5000l849,,8000,r2000,5000l8000,10000r-6000,l,5000xe" fillcolor="red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601E1EC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Development</w:t>
                          </w:r>
                        </w:p>
                      </w:txbxContent>
                    </v:textbox>
                  </v:shape>
                  <v:shape id="Rectangle 5" o:spid="_x0000_s1036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7E90989A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FF0000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26" o:spid="_x0000_s1037" style="position:absolute;left:18034;top:32956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lowchart: Preparation 2" o:spid="_x0000_s1038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" adj="-11796480,,5400" path="m,5000l849,,8000,r2000,5000l8000,10000r-6000,l,5000xe" fillcolor="#7030a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0C3B4F0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Testing</w:t>
                          </w:r>
                        </w:p>
                      </w:txbxContent>
                    </v:textbox>
                  </v:shape>
                  <v:shape id="Rectangle 5" o:spid="_x0000_s1039" style="position:absolute;left:602;top:492;width:5824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A525AA3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7030A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7030A0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9" o:spid="_x0000_s1040" style="position:absolute;left:25019;top:43878;width:25019;height:4890" coordorigin=",190" coordsize="25019,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lowchart: Preparation 2" o:spid="_x0000_s1041" style="position:absolute;top:190;width:25019;height:4890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" adj="-11796480,,5400" path="m,5000l849,,8000,r2000,5000l8000,10000r-6000,l,5000xe" fillcolor="#00b0f0" stroked="f" strokeweight="2pt">
                    <v:stroke joinstyle="miter"/>
                    <v:formulas/>
                    <v:path arrowok="t" o:connecttype="custom" o:connectlocs="0,244475;212411,0;2001520,0;2501900,244475;2001520,488950;500380,488950;0,244475" o:connectangles="0,0,0,0,0,0,0" textboxrect="0,0,10000,10000"/>
                    <v:textbox>
                      <w:txbxContent>
                        <w:p w14:paraId="246BFC6D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693CEA">
                            <w:rPr>
                              <w:b/>
                              <w:bCs/>
                            </w:rPr>
                            <w:t>Maintenance</w:t>
                          </w:r>
                        </w:p>
                      </w:txbxContent>
                    </v:textbox>
                  </v:shape>
                  <v:shape id="Rectangle 5" o:spid="_x0000_s1042" style="position:absolute;left:657;top:547;width:5823;height:3988;visibility:visible;mso-wrap-style:square;v-text-anchor:middle" coordsize="581985,3985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" adj="-11796480,,5400" path="m164143,l581985,75607,444387,398532,,189188,164143,xe" fillcolor="white [3212]" stroked="f" strokeweight="2pt">
                    <v:stroke joinstyle="miter"/>
                    <v:formulas/>
                    <v:path arrowok="t" o:connecttype="custom" o:connectlocs="164255,0;582382,75654;444690,398780;0,189306;164255,0" o:connectangles="0,0,0,0,0" textboxrect="0,0,581985,398532"/>
                    <v:textbox>
                      <w:txbxContent>
                        <w:p w14:paraId="5DBFB9F0" w14:textId="77777777" w:rsidR="00BB6F84" w:rsidRPr="00693CEA" w:rsidRDefault="00BB6F84" w:rsidP="00BB6F84">
                          <w:pPr>
                            <w:jc w:val="center"/>
                            <w:rPr>
                              <w:b/>
                              <w:bCs/>
                              <w:color w:val="00B0F0"/>
                            </w:rPr>
                          </w:pPr>
                          <w:r w:rsidRPr="00693CEA">
                            <w:rPr>
                              <w:b/>
                              <w:bCs/>
                              <w:color w:val="00B0F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Graphic 55" o:spid="_x0000_s1043" alt="Arrow: Clockwise curve" style="position:absolute;left:12954;top:4191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" path="m559594,712020v,,-228600,-71437,-228600,-476250l464344,235770,235744,7170c235744,4312,7144,235770,7144,235770r123825,c130969,236722,166211,622485,559594,712020xe" fillcolor="#00b05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4" alt="Arrow: Clockwise curve" style="position:absolute;left:25146;top:26162;width:3262;height:7143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" path="m559594,712020v,,-228600,-71437,-228600,-476250l464344,235770,235744,7170c235744,4312,7144,235770,7144,235770r123825,c130969,236722,166211,622485,559594,712020xe" fillcolor="#7030a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5" alt="Arrow: Clockwise curve" style="position:absolute;left:31750;top:37020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" path="m559594,712020v,,-228600,-71437,-228600,-476250l464344,235770,235744,7170c235744,4312,7144,235770,7144,235770r123825,c130969,236722,166211,622485,559594,712020xe" fillcolor="#00b0f0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  <v:shape id="Graphic 55" o:spid="_x0000_s1046" alt="Arrow: Clockwise curve" style="position:absolute;left:19685;top:15303;width:3262;height:7144;rotation:160;visibility:visible;mso-wrap-style:square;v-text-anchor:middle" coordsize="561975,714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" path="m559594,712020v,,-228600,-71437,-228600,-476250l464344,235770,235744,7170c235744,4312,7144,235770,7144,235770r123825,c130969,236722,166211,622485,559594,712020xe" fillcolor="red" stroked="f">
                  <v:stroke joinstyle="miter"/>
                  <v:path arrowok="t" o:connecttype="custom" o:connectlocs="324838,712020;192138,235770;269546,235770;136847,7170;4147,235770;76026,235770;324838,712020" o:connectangles="0,0,0,0,0,0,0"/>
                </v:shape>
              </v:group>
            </w:pict>
          </mc:Fallback>
        </mc:AlternateContent>
      </w:r>
      <w:r w:rsidR="00BB6F84" w:rsidRPr="00693CEA">
        <w:rPr>
          <w:b/>
          <w:bCs/>
          <w:color w:val="333333"/>
          <w:sz w:val="28"/>
          <w:szCs w:val="28"/>
          <w:lang w:val="en-IN" w:eastAsia="fr-FR"/>
        </w:rPr>
        <w:t>Software Development Life Cycle</w:t>
      </w:r>
    </w:p>
    <w:p w14:paraId="69D021FF" w14:textId="7B96B957" w:rsidR="00BB6F84" w:rsidRPr="00D05AE6" w:rsidRDefault="00BB6F84" w:rsidP="00BB6F84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</w:pPr>
    </w:p>
    <w:p w14:paraId="782AB8F5" w14:textId="77777777" w:rsidR="009B1B2D" w:rsidRDefault="009B1B2D" w:rsidP="00317063">
      <w:pPr>
        <w:shd w:val="clear" w:color="auto" w:fill="FFFFFF"/>
        <w:spacing w:after="120"/>
        <w:textAlignment w:val="baseline"/>
        <w:rPr>
          <w:color w:val="333333"/>
          <w:lang w:val="es-MX" w:eastAsia="fr-FR"/>
        </w:rPr>
        <w:sectPr w:rsidR="009B1B2D" w:rsidSect="000F2B4F">
          <w:foot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90E1EB" w14:textId="77777777" w:rsidR="00EB0C80" w:rsidRDefault="00EB0C80" w:rsidP="00EB0C80">
      <w:pPr>
        <w:jc w:val="center"/>
        <w:rPr>
          <w:sz w:val="56"/>
          <w:szCs w:val="56"/>
        </w:rPr>
      </w:pPr>
      <w:r w:rsidRPr="00D219AC">
        <w:rPr>
          <w:sz w:val="56"/>
          <w:szCs w:val="56"/>
        </w:rPr>
        <w:lastRenderedPageBreak/>
        <w:t>Marketing Campaign Process</w:t>
      </w:r>
    </w:p>
    <w:p w14:paraId="3337D076" w14:textId="77777777" w:rsidR="00EB0C80" w:rsidRDefault="00EB0C80" w:rsidP="00EB0C80">
      <w:r w:rsidRPr="00011304">
        <w:rPr>
          <w:noProof/>
        </w:rPr>
        <w:drawing>
          <wp:anchor distT="0" distB="0" distL="114300" distR="114300" simplePos="0" relativeHeight="251658240" behindDoc="0" locked="0" layoutInCell="1" allowOverlap="1" wp14:anchorId="146DBBFF" wp14:editId="50D1D8D0">
            <wp:simplePos x="0" y="0"/>
            <wp:positionH relativeFrom="column">
              <wp:posOffset>2117</wp:posOffset>
            </wp:positionH>
            <wp:positionV relativeFrom="paragraph">
              <wp:posOffset>313690</wp:posOffset>
            </wp:positionV>
            <wp:extent cx="5943600" cy="4838065"/>
            <wp:effectExtent l="19050" t="0" r="57150" b="0"/>
            <wp:wrapNone/>
            <wp:docPr id="74381191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113D4A3-F797-BCA3-70C4-52CCB09F74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CCD4EA" w14:textId="4634F4BC" w:rsidR="00BB6F84" w:rsidRPr="00EB0C80" w:rsidRDefault="00BB6F84" w:rsidP="009B1B2D"/>
    <w:sectPr w:rsidR="00BB6F84" w:rsidRPr="00EB0C80" w:rsidSect="000F2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Ramaraj Marimuthu" w:date="2021-08-25T13:12:00Z" w:initials="RM">
    <w:p w14:paraId="05C4BE06" w14:textId="490C02CB" w:rsidR="003A2A71" w:rsidRDefault="003A2A71">
      <w:pPr>
        <w:pStyle w:val="CommentText"/>
      </w:pPr>
      <w:r>
        <w:rPr>
          <w:rStyle w:val="CommentReference"/>
        </w:rPr>
        <w:annotationRef/>
      </w:r>
      <w:r>
        <w:t>Please add some more contents.</w:t>
      </w:r>
    </w:p>
  </w:comment>
  <w:comment w:id="1" w:author="Hemalatha Chiranjeevulu" w:date="2021-08-25T13:41:00Z" w:initials="HC">
    <w:p w14:paraId="35D43DCD" w14:textId="09588A7B" w:rsidR="00B03075" w:rsidRDefault="00B03075">
      <w:pPr>
        <w:pStyle w:val="CommentText"/>
      </w:pPr>
      <w:r>
        <w:rPr>
          <w:rStyle w:val="CommentReference"/>
        </w:rPr>
        <w:annotationRef/>
      </w:r>
      <w:r>
        <w:t>Added new content</w:t>
      </w:r>
    </w:p>
  </w:comment>
  <w:comment w:id="6" w:author="Ramaraj Marimuthu" w:date="2021-08-25T11:35:00Z" w:initials="RM">
    <w:p w14:paraId="082DFAB3" w14:textId="795A9EBC" w:rsidR="00656BA8" w:rsidRDefault="00656BA8">
      <w:pPr>
        <w:pStyle w:val="CommentText"/>
      </w:pPr>
      <w:r>
        <w:rPr>
          <w:rStyle w:val="CommentReference"/>
        </w:rPr>
        <w:annotationRef/>
      </w:r>
      <w:r>
        <w:t xml:space="preserve">Can you please resolve the spell check </w:t>
      </w:r>
      <w:r w:rsidR="00E25ED2">
        <w:t>errors here?</w:t>
      </w:r>
    </w:p>
  </w:comment>
  <w:comment w:id="20" w:author="Hemalatha Chiranjeevulu" w:date="2021-08-25T11:23:00Z" w:initials="HC">
    <w:p w14:paraId="198269EA" w14:textId="161455C4" w:rsidR="006020A9" w:rsidRDefault="006020A9">
      <w:pPr>
        <w:pStyle w:val="CommentText"/>
      </w:pPr>
      <w:r>
        <w:rPr>
          <w:rStyle w:val="CommentReference"/>
        </w:rPr>
        <w:annotationRef/>
      </w:r>
      <w:r>
        <w:t>Is this is the right company name?</w:t>
      </w:r>
    </w:p>
  </w:comment>
  <w:comment w:id="21" w:author="Ramaraj Marimuthu" w:date="2021-08-25T11:37:00Z" w:initials="RM">
    <w:p w14:paraId="2488890F" w14:textId="118FA857" w:rsidR="00E25ED2" w:rsidRDefault="00E25ED2">
      <w:pPr>
        <w:pStyle w:val="CommentText"/>
      </w:pPr>
      <w:r>
        <w:rPr>
          <w:rStyle w:val="CommentReference"/>
        </w:rPr>
        <w:annotationRef/>
      </w:r>
      <w:r>
        <w:t>No. Please modify the company name as we discussed.</w:t>
      </w:r>
    </w:p>
  </w:comment>
  <w:comment w:id="22" w:author="Hemalatha Chiranjeevulu" w:date="2021-08-25T12:01:00Z" w:initials="HC">
    <w:p w14:paraId="1EBBAE1E" w14:textId="4C71FDB1" w:rsidR="00583C56" w:rsidRDefault="00583C56">
      <w:pPr>
        <w:pStyle w:val="CommentText"/>
      </w:pPr>
      <w:r>
        <w:rPr>
          <w:rStyle w:val="CommentReference"/>
        </w:rPr>
        <w:annotationRef/>
      </w:r>
      <w:r>
        <w:t>Modified the company name.</w:t>
      </w:r>
    </w:p>
  </w:comment>
  <w:comment w:id="23" w:author="Ramaraj Marimuthu" w:date="2021-08-25T11:38:00Z" w:initials="RM">
    <w:p w14:paraId="44E40F9F" w14:textId="77777777" w:rsidR="003B7843" w:rsidRDefault="003B7843">
      <w:pPr>
        <w:pStyle w:val="CommentText"/>
      </w:pPr>
      <w:r>
        <w:rPr>
          <w:rStyle w:val="CommentReference"/>
        </w:rPr>
        <w:annotationRef/>
      </w:r>
      <w:r>
        <w:t>Please modify the address like below,</w:t>
      </w:r>
    </w:p>
    <w:p w14:paraId="10056898" w14:textId="77777777" w:rsidR="003B7843" w:rsidRDefault="003B7843">
      <w:pPr>
        <w:pStyle w:val="CommentText"/>
      </w:pPr>
    </w:p>
    <w:p w14:paraId="5D9819B6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9-8 Sekimai Musashino-shi</w:t>
      </w:r>
      <w:r>
        <w:rPr>
          <w:noProof/>
          <w:sz w:val="22"/>
          <w:szCs w:val="22"/>
        </w:rPr>
        <w:t>,</w:t>
      </w:r>
    </w:p>
    <w:p w14:paraId="17ADA94C" w14:textId="7C448406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707 Oxford Rd</w:t>
      </w:r>
      <w:r>
        <w:rPr>
          <w:noProof/>
          <w:sz w:val="22"/>
          <w:szCs w:val="22"/>
        </w:rPr>
        <w:t>,</w:t>
      </w:r>
    </w:p>
    <w:p w14:paraId="1F6A3953" w14:textId="77777777" w:rsidR="003B7843" w:rsidRDefault="003B7843">
      <w:pPr>
        <w:pStyle w:val="CommentText"/>
        <w:rPr>
          <w:noProof/>
          <w:sz w:val="22"/>
          <w:szCs w:val="22"/>
        </w:rPr>
      </w:pPr>
      <w:r w:rsidRPr="00700675">
        <w:rPr>
          <w:noProof/>
          <w:sz w:val="22"/>
          <w:szCs w:val="22"/>
        </w:rPr>
        <w:t>Kaloadagatan</w:t>
      </w:r>
      <w:r>
        <w:rPr>
          <w:noProof/>
          <w:sz w:val="22"/>
          <w:szCs w:val="22"/>
        </w:rPr>
        <w:t xml:space="preserve">, </w:t>
      </w:r>
      <w:r w:rsidRPr="00700675">
        <w:rPr>
          <w:noProof/>
          <w:sz w:val="22"/>
          <w:szCs w:val="22"/>
        </w:rPr>
        <w:t>Göteborg</w:t>
      </w:r>
      <w:r>
        <w:rPr>
          <w:noProof/>
          <w:sz w:val="22"/>
          <w:szCs w:val="22"/>
        </w:rPr>
        <w:t>,</w:t>
      </w:r>
    </w:p>
    <w:p w14:paraId="6DFD7781" w14:textId="61EA6DBF" w:rsidR="003B7843" w:rsidRDefault="003B7843">
      <w:pPr>
        <w:pStyle w:val="CommentText"/>
      </w:pPr>
      <w:r w:rsidRPr="00700675">
        <w:rPr>
          <w:noProof/>
          <w:sz w:val="22"/>
          <w:szCs w:val="22"/>
        </w:rPr>
        <w:t>Sweden</w:t>
      </w:r>
      <w:r>
        <w:rPr>
          <w:noProof/>
          <w:sz w:val="22"/>
          <w:szCs w:val="22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5C4BE06" w15:done="0"/>
  <w15:commentEx w15:paraId="35D43DCD" w15:paraIdParent="05C4BE06" w15:done="0"/>
  <w15:commentEx w15:paraId="082DFAB3" w15:done="0"/>
  <w15:commentEx w15:paraId="198269EA" w15:done="0"/>
  <w15:commentEx w15:paraId="2488890F" w15:paraIdParent="198269EA" w15:done="0"/>
  <w15:commentEx w15:paraId="1EBBAE1E" w15:paraIdParent="198269EA" w15:done="0"/>
  <w15:commentEx w15:paraId="6DFD7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D0C025" w16cex:dateUtc="2021-08-25T07:42:00Z"/>
  <w16cex:commentExtensible w16cex:durableId="24D0C719" w16cex:dateUtc="2021-08-25T08:11:00Z"/>
  <w16cex:commentExtensible w16cex:durableId="24D0A96E" w16cex:dateUtc="2021-08-25T06:05:00Z"/>
  <w16cex:commentExtensible w16cex:durableId="24D0A6B5" w16cex:dateUtc="2021-08-25T05:53:00Z"/>
  <w16cex:commentExtensible w16cex:durableId="24D0A9DF" w16cex:dateUtc="2021-08-25T06:07:00Z"/>
  <w16cex:commentExtensible w16cex:durableId="24D0AF81" w16cex:dateUtc="2021-08-25T06:31:00Z"/>
  <w16cex:commentExtensible w16cex:durableId="24D0AA38" w16cex:dateUtc="2021-08-25T0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5C4BE06" w16cid:durableId="24D0C025"/>
  <w16cid:commentId w16cid:paraId="35D43DCD" w16cid:durableId="24D0C719"/>
  <w16cid:commentId w16cid:paraId="082DFAB3" w16cid:durableId="24D0A96E"/>
  <w16cid:commentId w16cid:paraId="198269EA" w16cid:durableId="24D0A6B5"/>
  <w16cid:commentId w16cid:paraId="2488890F" w16cid:durableId="24D0A9DF"/>
  <w16cid:commentId w16cid:paraId="1EBBAE1E" w16cid:durableId="24D0AF81"/>
  <w16cid:commentId w16cid:paraId="6DFD7781" w16cid:durableId="24D0AA3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DD5C" w14:textId="77777777" w:rsidR="00D56F4E" w:rsidRDefault="00D56F4E">
      <w:r>
        <w:separator/>
      </w:r>
    </w:p>
  </w:endnote>
  <w:endnote w:type="continuationSeparator" w:id="0">
    <w:p w14:paraId="71C21FE2" w14:textId="77777777" w:rsidR="00D56F4E" w:rsidRDefault="00D56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3542" w14:textId="77777777" w:rsidR="00435804" w:rsidRDefault="00435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54A01" w14:textId="77777777" w:rsidR="00D56F4E" w:rsidRDefault="00D56F4E">
      <w:r>
        <w:separator/>
      </w:r>
    </w:p>
  </w:footnote>
  <w:footnote w:type="continuationSeparator" w:id="0">
    <w:p w14:paraId="0EFED3A6" w14:textId="77777777" w:rsidR="00D56F4E" w:rsidRDefault="00D56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57CA05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67344508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4878DFE5" wp14:editId="60321FB8">
            <wp:extent cx="144780" cy="144780"/>
            <wp:effectExtent l="0" t="0" r="0" b="0"/>
            <wp:docPr id="767344508" name="Picture 76734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09A17AE"/>
    <w:multiLevelType w:val="hybridMultilevel"/>
    <w:tmpl w:val="698A49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2F70"/>
    <w:multiLevelType w:val="multilevel"/>
    <w:tmpl w:val="21B8D4C8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4FF957B7"/>
    <w:multiLevelType w:val="multilevel"/>
    <w:tmpl w:val="9D8C93C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3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59474774">
    <w:abstractNumId w:val="1"/>
  </w:num>
  <w:num w:numId="2" w16cid:durableId="716860885">
    <w:abstractNumId w:val="2"/>
  </w:num>
  <w:num w:numId="3" w16cid:durableId="2081320746">
    <w:abstractNumId w:val="3"/>
  </w:num>
  <w:num w:numId="4" w16cid:durableId="1521354103">
    <w:abstractNumId w:val="0"/>
  </w:num>
  <w:num w:numId="5" w16cid:durableId="128669203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maraj Marimuthu">
    <w15:presenceInfo w15:providerId="AD" w15:userId="S::ramaraj.marimuthu@syncfusion.com::8d5108a7-6fd0-455e-a4b3-e205c5420ca3"/>
  </w15:person>
  <w15:person w15:author="Hemalatha Chiranjeevulu">
    <w15:presenceInfo w15:providerId="AD" w15:userId="S::hemalatha.chiranjeevulu@syncfusion.com::368a81d9-f7ef-4b36-9b60-a82521a1bf2c"/>
  </w15:person>
  <w15:person w15:author="Selvarathinam Muthu">
    <w15:presenceInfo w15:providerId="AD" w15:userId="S-1-5-21-1415224841-4160497810-138773753-4802"/>
  </w15:person>
  <w15:person w15:author="Ramaraj Marimuthu [2]">
    <w15:presenceInfo w15:providerId="None" w15:userId="Ramaraj Marimuthu"/>
  </w15:person>
  <w15:person w15:author="Suriya Balamurugan">
    <w15:presenceInfo w15:providerId="AD" w15:userId="S::suriya.balamurugan@syncfusion.com::8a401894-a263-489f-a7ae-4271582ea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768"/>
    <w:rsid w:val="00007909"/>
    <w:rsid w:val="00015B4F"/>
    <w:rsid w:val="00027397"/>
    <w:rsid w:val="0004407A"/>
    <w:rsid w:val="0004698E"/>
    <w:rsid w:val="000513A1"/>
    <w:rsid w:val="00073FBF"/>
    <w:rsid w:val="0008248F"/>
    <w:rsid w:val="000962B6"/>
    <w:rsid w:val="000A39C9"/>
    <w:rsid w:val="000B4A07"/>
    <w:rsid w:val="000C25A3"/>
    <w:rsid w:val="000D798A"/>
    <w:rsid w:val="000F2B4F"/>
    <w:rsid w:val="000F648B"/>
    <w:rsid w:val="00101322"/>
    <w:rsid w:val="00101BD8"/>
    <w:rsid w:val="00112978"/>
    <w:rsid w:val="00122820"/>
    <w:rsid w:val="00160CBC"/>
    <w:rsid w:val="00174284"/>
    <w:rsid w:val="001779F1"/>
    <w:rsid w:val="00180511"/>
    <w:rsid w:val="00182312"/>
    <w:rsid w:val="001921BE"/>
    <w:rsid w:val="00192F7B"/>
    <w:rsid w:val="00195B01"/>
    <w:rsid w:val="001A4E73"/>
    <w:rsid w:val="001A7C08"/>
    <w:rsid w:val="001A7E39"/>
    <w:rsid w:val="001B146E"/>
    <w:rsid w:val="001B4F73"/>
    <w:rsid w:val="001D38BF"/>
    <w:rsid w:val="001E12B8"/>
    <w:rsid w:val="001F7D00"/>
    <w:rsid w:val="00214E12"/>
    <w:rsid w:val="00234A92"/>
    <w:rsid w:val="00273507"/>
    <w:rsid w:val="00281526"/>
    <w:rsid w:val="00283BCF"/>
    <w:rsid w:val="00285645"/>
    <w:rsid w:val="00285CFF"/>
    <w:rsid w:val="00294619"/>
    <w:rsid w:val="002A0BBC"/>
    <w:rsid w:val="002A4306"/>
    <w:rsid w:val="002A59E7"/>
    <w:rsid w:val="002C388B"/>
    <w:rsid w:val="002F21F1"/>
    <w:rsid w:val="0031324D"/>
    <w:rsid w:val="00317063"/>
    <w:rsid w:val="0031792E"/>
    <w:rsid w:val="00325919"/>
    <w:rsid w:val="00330D3E"/>
    <w:rsid w:val="003422F6"/>
    <w:rsid w:val="00374AF3"/>
    <w:rsid w:val="003963A9"/>
    <w:rsid w:val="003A2A71"/>
    <w:rsid w:val="003A7109"/>
    <w:rsid w:val="003B2670"/>
    <w:rsid w:val="003B7843"/>
    <w:rsid w:val="003C164D"/>
    <w:rsid w:val="003E25B4"/>
    <w:rsid w:val="003F3805"/>
    <w:rsid w:val="00411634"/>
    <w:rsid w:val="0041196C"/>
    <w:rsid w:val="00414B03"/>
    <w:rsid w:val="00435804"/>
    <w:rsid w:val="00437F20"/>
    <w:rsid w:val="00446402"/>
    <w:rsid w:val="004668D1"/>
    <w:rsid w:val="00487540"/>
    <w:rsid w:val="004914F3"/>
    <w:rsid w:val="0049215C"/>
    <w:rsid w:val="004D0229"/>
    <w:rsid w:val="004D6234"/>
    <w:rsid w:val="004F267D"/>
    <w:rsid w:val="0050669F"/>
    <w:rsid w:val="00531BC2"/>
    <w:rsid w:val="00532553"/>
    <w:rsid w:val="005648E8"/>
    <w:rsid w:val="00570E25"/>
    <w:rsid w:val="00583C56"/>
    <w:rsid w:val="005B1BBA"/>
    <w:rsid w:val="005B5FD4"/>
    <w:rsid w:val="005D4374"/>
    <w:rsid w:val="005F3993"/>
    <w:rsid w:val="005F7657"/>
    <w:rsid w:val="006020A9"/>
    <w:rsid w:val="00610BCF"/>
    <w:rsid w:val="00622FEE"/>
    <w:rsid w:val="0064392D"/>
    <w:rsid w:val="0065014A"/>
    <w:rsid w:val="00656BA8"/>
    <w:rsid w:val="00660EFA"/>
    <w:rsid w:val="006718F7"/>
    <w:rsid w:val="006753E1"/>
    <w:rsid w:val="006838B2"/>
    <w:rsid w:val="00683DC9"/>
    <w:rsid w:val="00687EC7"/>
    <w:rsid w:val="00693333"/>
    <w:rsid w:val="00693794"/>
    <w:rsid w:val="006A5DD2"/>
    <w:rsid w:val="006A6C0A"/>
    <w:rsid w:val="006A7945"/>
    <w:rsid w:val="006D1365"/>
    <w:rsid w:val="00700675"/>
    <w:rsid w:val="00717768"/>
    <w:rsid w:val="007619F4"/>
    <w:rsid w:val="007857A5"/>
    <w:rsid w:val="0079301A"/>
    <w:rsid w:val="0079475F"/>
    <w:rsid w:val="00795CB7"/>
    <w:rsid w:val="007A27EE"/>
    <w:rsid w:val="007A533D"/>
    <w:rsid w:val="007B5357"/>
    <w:rsid w:val="007D1045"/>
    <w:rsid w:val="007D3C19"/>
    <w:rsid w:val="007D5D3B"/>
    <w:rsid w:val="007E0734"/>
    <w:rsid w:val="00810334"/>
    <w:rsid w:val="0086099C"/>
    <w:rsid w:val="00865A7F"/>
    <w:rsid w:val="008747EB"/>
    <w:rsid w:val="00881A9E"/>
    <w:rsid w:val="008A00D0"/>
    <w:rsid w:val="008A72FF"/>
    <w:rsid w:val="008B0D5A"/>
    <w:rsid w:val="008E7D62"/>
    <w:rsid w:val="0090318F"/>
    <w:rsid w:val="0091026C"/>
    <w:rsid w:val="00921B6C"/>
    <w:rsid w:val="009502FA"/>
    <w:rsid w:val="009515EE"/>
    <w:rsid w:val="00956B16"/>
    <w:rsid w:val="009704E0"/>
    <w:rsid w:val="00972AAE"/>
    <w:rsid w:val="00980EC3"/>
    <w:rsid w:val="00984572"/>
    <w:rsid w:val="0098543D"/>
    <w:rsid w:val="00987475"/>
    <w:rsid w:val="009A1241"/>
    <w:rsid w:val="009A5343"/>
    <w:rsid w:val="009B1B2D"/>
    <w:rsid w:val="009C66E5"/>
    <w:rsid w:val="009E2FC7"/>
    <w:rsid w:val="009E381C"/>
    <w:rsid w:val="009F2674"/>
    <w:rsid w:val="00A03181"/>
    <w:rsid w:val="00A3746E"/>
    <w:rsid w:val="00A3787E"/>
    <w:rsid w:val="00A4357C"/>
    <w:rsid w:val="00A62247"/>
    <w:rsid w:val="00A7193C"/>
    <w:rsid w:val="00A7274B"/>
    <w:rsid w:val="00A92AFB"/>
    <w:rsid w:val="00AD42D8"/>
    <w:rsid w:val="00AF6E60"/>
    <w:rsid w:val="00B01BC5"/>
    <w:rsid w:val="00B03075"/>
    <w:rsid w:val="00B12575"/>
    <w:rsid w:val="00B2560C"/>
    <w:rsid w:val="00B74E2E"/>
    <w:rsid w:val="00B76316"/>
    <w:rsid w:val="00B94A39"/>
    <w:rsid w:val="00BA3B07"/>
    <w:rsid w:val="00BA71B3"/>
    <w:rsid w:val="00BB341F"/>
    <w:rsid w:val="00BB671E"/>
    <w:rsid w:val="00BB6F84"/>
    <w:rsid w:val="00BC0C77"/>
    <w:rsid w:val="00BD5572"/>
    <w:rsid w:val="00C40D6C"/>
    <w:rsid w:val="00C44CE0"/>
    <w:rsid w:val="00C71D22"/>
    <w:rsid w:val="00CA1A31"/>
    <w:rsid w:val="00CA223E"/>
    <w:rsid w:val="00CA3F55"/>
    <w:rsid w:val="00CB01EA"/>
    <w:rsid w:val="00CB0DC7"/>
    <w:rsid w:val="00CB2B67"/>
    <w:rsid w:val="00CE2011"/>
    <w:rsid w:val="00CE57CB"/>
    <w:rsid w:val="00CF1322"/>
    <w:rsid w:val="00D05AE6"/>
    <w:rsid w:val="00D05B9B"/>
    <w:rsid w:val="00D13240"/>
    <w:rsid w:val="00D2035F"/>
    <w:rsid w:val="00D2349F"/>
    <w:rsid w:val="00D37552"/>
    <w:rsid w:val="00D41B61"/>
    <w:rsid w:val="00D56F4E"/>
    <w:rsid w:val="00D66DB2"/>
    <w:rsid w:val="00D76AE2"/>
    <w:rsid w:val="00D853BD"/>
    <w:rsid w:val="00DA3AD1"/>
    <w:rsid w:val="00DB12C0"/>
    <w:rsid w:val="00DB4056"/>
    <w:rsid w:val="00DC14E4"/>
    <w:rsid w:val="00DC5819"/>
    <w:rsid w:val="00DD49CF"/>
    <w:rsid w:val="00DD515F"/>
    <w:rsid w:val="00DE0180"/>
    <w:rsid w:val="00DE2C1D"/>
    <w:rsid w:val="00DF0BE9"/>
    <w:rsid w:val="00E24059"/>
    <w:rsid w:val="00E25ED2"/>
    <w:rsid w:val="00E43A74"/>
    <w:rsid w:val="00E45851"/>
    <w:rsid w:val="00E70D95"/>
    <w:rsid w:val="00E840DF"/>
    <w:rsid w:val="00E94E0C"/>
    <w:rsid w:val="00E95424"/>
    <w:rsid w:val="00EB0C80"/>
    <w:rsid w:val="00EB1B5B"/>
    <w:rsid w:val="00EC180F"/>
    <w:rsid w:val="00EC63CB"/>
    <w:rsid w:val="00ED1669"/>
    <w:rsid w:val="00F174E9"/>
    <w:rsid w:val="00F206B8"/>
    <w:rsid w:val="00F22906"/>
    <w:rsid w:val="00F27D7C"/>
    <w:rsid w:val="00F4063C"/>
    <w:rsid w:val="00F41AD8"/>
    <w:rsid w:val="00F536DD"/>
    <w:rsid w:val="00FA4599"/>
    <w:rsid w:val="00FA50D7"/>
    <w:rsid w:val="00FB167C"/>
    <w:rsid w:val="00FB6C28"/>
    <w:rsid w:val="00FE39C9"/>
    <w:rsid w:val="00F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9F958"/>
  <w15:docId w15:val="{70AAB43A-B913-47D1-801A-F51A3CF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8E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3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3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</w:rPr>
  </w:style>
  <w:style w:type="table" w:styleId="MediumShading1-Accent5">
    <w:name w:val="Medium Shading 1 Accent 5"/>
    <w:basedOn w:val="TableNormal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74A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F3"/>
    <w:rPr>
      <w:rFonts w:ascii="Tahoma" w:eastAsia="Times New Roman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206B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3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8B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8BF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1D38B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5CB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5CB7"/>
    <w:rPr>
      <w:rFonts w:ascii="Times New Roman" w:eastAsia="Times New Roman" w:hAnsi="Times New Roman" w:cs="Times New Roman"/>
    </w:rPr>
  </w:style>
  <w:style w:type="character" w:styleId="EndnoteReference">
    <w:name w:val="endnote reference"/>
    <w:basedOn w:val="DefaultParagraphFont"/>
    <w:uiPriority w:val="99"/>
    <w:semiHidden/>
    <w:unhideWhenUsed/>
    <w:rsid w:val="00795CB7"/>
    <w:rPr>
      <w:vertAlign w:val="superscript"/>
    </w:rPr>
  </w:style>
  <w:style w:type="paragraph" w:customStyle="1" w:styleId="t">
    <w:name w:val="t"/>
    <w:basedOn w:val="Normal"/>
    <w:rsid w:val="005B5FD4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E73"/>
    <w:rPr>
      <w:rFonts w:ascii="Courier New" w:eastAsia="Times New Roman" w:hAnsi="Courier New" w:cs="Courier New"/>
      <w:lang w:val="en-IN" w:eastAsia="en-IN"/>
    </w:rPr>
  </w:style>
  <w:style w:type="paragraph" w:styleId="NormalWeb">
    <w:name w:val="Normal (Web)"/>
    <w:basedOn w:val="Normal"/>
    <w:uiPriority w:val="99"/>
    <w:rsid w:val="00317063"/>
    <w:pPr>
      <w:spacing w:before="100" w:beforeAutospacing="1" w:after="100" w:afterAutospacing="1"/>
    </w:pPr>
    <w:rPr>
      <w:rFonts w:eastAsia="PMingLiU"/>
      <w:sz w:val="24"/>
      <w:szCs w:val="24"/>
      <w:lang w:eastAsia="zh-TW"/>
    </w:rPr>
  </w:style>
  <w:style w:type="paragraph" w:styleId="ListParagraph">
    <w:name w:val="List Paragraph"/>
    <w:basedOn w:val="Normal"/>
    <w:uiPriority w:val="34"/>
    <w:qFormat/>
    <w:rsid w:val="0031706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3AD1"/>
  </w:style>
  <w:style w:type="character" w:styleId="LineNumber">
    <w:name w:val="line number"/>
    <w:basedOn w:val="DefaultParagraphFont"/>
    <w:uiPriority w:val="99"/>
    <w:semiHidden/>
    <w:unhideWhenUsed/>
    <w:rsid w:val="008747EB"/>
  </w:style>
  <w:style w:type="character" w:styleId="PlaceholderText">
    <w:name w:val="Placeholder Text"/>
    <w:basedOn w:val="DefaultParagraphFont"/>
    <w:uiPriority w:val="99"/>
    <w:semiHidden/>
    <w:rsid w:val="0081033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35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0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07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07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5.jpe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diagramLayout" Target="diagrams/layou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6609716-8E39-4D22-910C-BAD091981981}" type="doc">
      <dgm:prSet loTypeId="urn:microsoft.com/office/officeart/2005/8/layout/cycle4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C9E33738-4A7C-4123-95EB-6D7FD88B11F0}">
      <dgm:prSet phldrT="[Text]"/>
      <dgm:spPr>
        <a:solidFill>
          <a:srgbClr val="3068F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gm:t>
    </dgm:pt>
    <dgm:pt modelId="{732384CA-5952-479B-B148-F4D90FA3B2E6}" type="par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EA5A85-EDF7-4559-9053-18E364241C53}" type="sibTrans" cxnId="{703D964C-964C-470D-BB3F-4287B45D4453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A5EE762-3DC1-48A7-B442-46F6011EF968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</dgm:t>
    </dgm:pt>
    <dgm:pt modelId="{D84C2C02-9E2A-405A-A3EE-117B6B8D0EF9}" type="par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2DFC79D-6DD5-465A-B56F-68A7175F130B}" type="sibTrans" cxnId="{0C4C34AD-0959-437C-8083-565353D8CA8D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BD51212-DAF5-4A9E-8499-FEC3A12AC312}">
      <dgm:prSet phldrT="[Text]"/>
      <dgm:spPr>
        <a:solidFill>
          <a:srgbClr val="4A9608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gm:t>
    </dgm:pt>
    <dgm:pt modelId="{A8438DAD-286B-47DA-B548-04B79F1952A9}" type="par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D13B89-49A2-4EC6-AE1A-98D0C1D747CF}" type="sibTrans" cxnId="{9AE497FD-8885-40ED-9F26-9DE8C911692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7B530C-7BCF-4A25-BF51-23953D1A5007}">
      <dgm:prSet phldrT="[Text]"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</dgm:t>
    </dgm:pt>
    <dgm:pt modelId="{22CE6865-6719-452D-8447-C3C63ECF0969}" type="par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B5394C7-9553-4BA6-A396-CB721A9BDFCA}" type="sibTrans" cxnId="{6A37A17F-868C-4200-A19B-598CC22904CC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D992BA7-1B1A-4E0B-96F0-329169F6619D}">
      <dgm:prSet phldrT="[Text]"/>
      <dgm:spPr>
        <a:solidFill>
          <a:srgbClr val="BD34B7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gm:t>
    </dgm:pt>
    <dgm:pt modelId="{8BF86D70-0256-4281-AAC2-B8EB9A7F61D1}" type="par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0CECBE-09E3-4A4E-8D0A-94533AB4C3C1}" type="sibTrans" cxnId="{2CA2E916-EB31-41C9-A1AB-5BB9128DA585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C32643-A7E0-47FC-937B-7F6DA3126A4F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</dgm:t>
    </dgm:pt>
    <dgm:pt modelId="{E6413306-BFB1-43CA-8301-973E12BE57D4}" type="par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E1E825-CD0F-4172-80C7-B61E4ED5F6E9}" type="sibTrans" cxnId="{8ED0A668-13F8-4763-A87F-F65BE3A8DC28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527C98-0901-4AD9-B1B6-C0DD2DF06E58}">
      <dgm:prSet phldrT="[Text]"/>
      <dgm:spPr>
        <a:solidFill>
          <a:srgbClr val="1D5B6F"/>
        </a:solidFill>
      </dgm:spPr>
      <dgm:t>
        <a:bodyPr/>
        <a:lstStyle/>
        <a:p>
          <a:r>
            <a:rPr lang="en-US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gm:t>
    </dgm:pt>
    <dgm:pt modelId="{7F40621D-222B-4298-ACA9-5F574FF31012}" type="par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13B6250-DDDF-4512-879B-107E091F955A}" type="sibTrans" cxnId="{09A335D7-5BAE-4710-8F2D-8572DDC3E47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C646FFC-2516-48B6-8B9A-BC8C72B8D491}">
      <dgm:prSet phldrT="[Text]"/>
      <dgm:spPr>
        <a:ln>
          <a:solidFill>
            <a:srgbClr val="1D5B6F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gm:t>
    </dgm:pt>
    <dgm:pt modelId="{576FA6EA-7C5A-449A-9B71-C0342B0D32BD}" type="par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BF97372-4EDB-4792-B5ED-38CEA9FA3A48}" type="sibTrans" cxnId="{0C21B782-5E69-42B1-834B-ED0F01F829BA}">
      <dgm:prSet/>
      <dgm:spPr/>
      <dgm:t>
        <a:bodyPr/>
        <a:lstStyle/>
        <a:p>
          <a:endParaRPr lang="en-US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A1BD87-99F0-4C49-B259-FA3B3060A255}">
      <dgm:prSet phldrT="[Text]" custT="1"/>
      <dgm:spPr>
        <a:ln>
          <a:solidFill>
            <a:srgbClr val="3068F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gm:t>
    </dgm:pt>
    <dgm:pt modelId="{D765B030-3004-421D-BEBB-AFE9BE66042C}" type="parTrans" cxnId="{7F4777DF-02BD-42D2-B211-BBA9C3250618}">
      <dgm:prSet/>
      <dgm:spPr/>
      <dgm:t>
        <a:bodyPr/>
        <a:lstStyle/>
        <a:p>
          <a:endParaRPr lang="en-US"/>
        </a:p>
      </dgm:t>
    </dgm:pt>
    <dgm:pt modelId="{37CBE38D-F541-4463-9114-1DBBFA469BB8}" type="sibTrans" cxnId="{7F4777DF-02BD-42D2-B211-BBA9C3250618}">
      <dgm:prSet/>
      <dgm:spPr/>
      <dgm:t>
        <a:bodyPr/>
        <a:lstStyle/>
        <a:p>
          <a:endParaRPr lang="en-US"/>
        </a:p>
      </dgm:t>
    </dgm:pt>
    <dgm:pt modelId="{D58C4008-C287-43FF-8773-2A70F75E9747}">
      <dgm:prSet custT="1"/>
      <dgm:spPr>
        <a:ln>
          <a:solidFill>
            <a:srgbClr val="4A9608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 sz="13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gm:t>
    </dgm:pt>
    <dgm:pt modelId="{F34137DB-A7B8-46C6-8CB6-37E1BA1C9AAD}" type="parTrans" cxnId="{9E34265F-068E-4503-BEA7-B61594AFD978}">
      <dgm:prSet/>
      <dgm:spPr/>
      <dgm:t>
        <a:bodyPr/>
        <a:lstStyle/>
        <a:p>
          <a:endParaRPr lang="en-US"/>
        </a:p>
      </dgm:t>
    </dgm:pt>
    <dgm:pt modelId="{1AAEA1DD-3DFC-4272-9446-E0243791E96F}" type="sibTrans" cxnId="{9E34265F-068E-4503-BEA7-B61594AFD978}">
      <dgm:prSet/>
      <dgm:spPr/>
      <dgm:t>
        <a:bodyPr/>
        <a:lstStyle/>
        <a:p>
          <a:endParaRPr lang="en-US"/>
        </a:p>
      </dgm:t>
    </dgm:pt>
    <dgm:pt modelId="{63FBFD99-EC07-4746-BA30-52E0CECF033D}">
      <dgm:prSet phldrT="[Text]"/>
      <dgm:spPr>
        <a:ln>
          <a:solidFill>
            <a:srgbClr val="BD34B7"/>
          </a:solidFill>
        </a:ln>
      </dgm:spPr>
      <dgm:t>
        <a:bodyPr/>
        <a:lstStyle/>
        <a:p>
          <a:pPr>
            <a:spcAft>
              <a:spcPts val="600"/>
            </a:spcAft>
            <a:buClr>
              <a:srgbClr val="000000"/>
            </a:buClr>
          </a:pPr>
          <a:r>
            <a:rPr lang="en-US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gm:t>
    </dgm:pt>
    <dgm:pt modelId="{00CF76A8-522B-4D08-A39C-EFF0E94FD5D1}" type="sibTrans" cxnId="{26CCC857-F1C4-4060-8636-0930501EB201}">
      <dgm:prSet/>
      <dgm:spPr/>
      <dgm:t>
        <a:bodyPr/>
        <a:lstStyle/>
        <a:p>
          <a:endParaRPr lang="en-US"/>
        </a:p>
      </dgm:t>
    </dgm:pt>
    <dgm:pt modelId="{541A423E-FE3A-45BE-B63C-327E4EC233A5}" type="parTrans" cxnId="{26CCC857-F1C4-4060-8636-0930501EB201}">
      <dgm:prSet/>
      <dgm:spPr/>
      <dgm:t>
        <a:bodyPr/>
        <a:lstStyle/>
        <a:p>
          <a:endParaRPr lang="en-US"/>
        </a:p>
      </dgm:t>
    </dgm:pt>
    <dgm:pt modelId="{0EA568B4-94E3-413A-AE71-CFFC8A0840E3}" type="pres">
      <dgm:prSet presAssocID="{C6609716-8E39-4D22-910C-BAD09198198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79C44B94-2C8D-45B5-9515-14D3F5AAC26A}" type="pres">
      <dgm:prSet presAssocID="{C6609716-8E39-4D22-910C-BAD091981981}" presName="children" presStyleCnt="0"/>
      <dgm:spPr/>
    </dgm:pt>
    <dgm:pt modelId="{543D0C19-6F15-428F-9785-73E41D950B81}" type="pres">
      <dgm:prSet presAssocID="{C6609716-8E39-4D22-910C-BAD091981981}" presName="child1group" presStyleCnt="0"/>
      <dgm:spPr/>
    </dgm:pt>
    <dgm:pt modelId="{3AF09C24-BF61-4BEA-B40D-7C85C6D32866}" type="pres">
      <dgm:prSet presAssocID="{C6609716-8E39-4D22-910C-BAD091981981}" presName="child1" presStyleLbl="bgAcc1" presStyleIdx="0" presStyleCnt="4"/>
      <dgm:spPr/>
    </dgm:pt>
    <dgm:pt modelId="{42AAAB70-0FBF-4B99-99D5-6977CFC0A386}" type="pres">
      <dgm:prSet presAssocID="{C6609716-8E39-4D22-910C-BAD091981981}" presName="child1Text" presStyleLbl="bgAcc1" presStyleIdx="0" presStyleCnt="4">
        <dgm:presLayoutVars>
          <dgm:bulletEnabled val="1"/>
        </dgm:presLayoutVars>
      </dgm:prSet>
      <dgm:spPr/>
    </dgm:pt>
    <dgm:pt modelId="{FCFD3359-12C6-47B6-8010-CC006E89C863}" type="pres">
      <dgm:prSet presAssocID="{C6609716-8E39-4D22-910C-BAD091981981}" presName="child2group" presStyleCnt="0"/>
      <dgm:spPr/>
    </dgm:pt>
    <dgm:pt modelId="{68553FBF-2AED-4122-B9D3-AB3C257B445F}" type="pres">
      <dgm:prSet presAssocID="{C6609716-8E39-4D22-910C-BAD091981981}" presName="child2" presStyleLbl="bgAcc1" presStyleIdx="1" presStyleCnt="4"/>
      <dgm:spPr/>
    </dgm:pt>
    <dgm:pt modelId="{DF3F8BC5-D385-4E29-82D3-0D18AB17C701}" type="pres">
      <dgm:prSet presAssocID="{C6609716-8E39-4D22-910C-BAD091981981}" presName="child2Text" presStyleLbl="bgAcc1" presStyleIdx="1" presStyleCnt="4">
        <dgm:presLayoutVars>
          <dgm:bulletEnabled val="1"/>
        </dgm:presLayoutVars>
      </dgm:prSet>
      <dgm:spPr/>
    </dgm:pt>
    <dgm:pt modelId="{FC2435E8-000F-45A0-8B77-84C71CC4AB42}" type="pres">
      <dgm:prSet presAssocID="{C6609716-8E39-4D22-910C-BAD091981981}" presName="child3group" presStyleCnt="0"/>
      <dgm:spPr/>
    </dgm:pt>
    <dgm:pt modelId="{36125C8C-6612-4C86-928A-DA8D845D8A8F}" type="pres">
      <dgm:prSet presAssocID="{C6609716-8E39-4D22-910C-BAD091981981}" presName="child3" presStyleLbl="bgAcc1" presStyleIdx="2" presStyleCnt="4" custLinFactNeighborY="4284"/>
      <dgm:spPr/>
    </dgm:pt>
    <dgm:pt modelId="{8BCE84D6-02BC-4BD2-AC54-F9D19832F2FE}" type="pres">
      <dgm:prSet presAssocID="{C6609716-8E39-4D22-910C-BAD091981981}" presName="child3Text" presStyleLbl="bgAcc1" presStyleIdx="2" presStyleCnt="4">
        <dgm:presLayoutVars>
          <dgm:bulletEnabled val="1"/>
        </dgm:presLayoutVars>
      </dgm:prSet>
      <dgm:spPr/>
    </dgm:pt>
    <dgm:pt modelId="{A51A5472-FF37-44DA-95FA-DADE05AD29CE}" type="pres">
      <dgm:prSet presAssocID="{C6609716-8E39-4D22-910C-BAD091981981}" presName="child4group" presStyleCnt="0"/>
      <dgm:spPr/>
    </dgm:pt>
    <dgm:pt modelId="{8BA8B503-8615-4872-B6FF-21F9EE4B5959}" type="pres">
      <dgm:prSet presAssocID="{C6609716-8E39-4D22-910C-BAD091981981}" presName="child4" presStyleLbl="bgAcc1" presStyleIdx="3" presStyleCnt="4" custLinFactNeighborY="4284"/>
      <dgm:spPr/>
    </dgm:pt>
    <dgm:pt modelId="{E95A3B26-D843-4C69-8314-EE0ED035CDAC}" type="pres">
      <dgm:prSet presAssocID="{C6609716-8E39-4D22-910C-BAD091981981}" presName="child4Text" presStyleLbl="bgAcc1" presStyleIdx="3" presStyleCnt="4">
        <dgm:presLayoutVars>
          <dgm:bulletEnabled val="1"/>
        </dgm:presLayoutVars>
      </dgm:prSet>
      <dgm:spPr/>
    </dgm:pt>
    <dgm:pt modelId="{1C9D7C36-167C-43B8-836B-2BEF3C69BD42}" type="pres">
      <dgm:prSet presAssocID="{C6609716-8E39-4D22-910C-BAD091981981}" presName="childPlaceholder" presStyleCnt="0"/>
      <dgm:spPr/>
    </dgm:pt>
    <dgm:pt modelId="{6005CDA6-6099-4B55-B914-9A7831002E15}" type="pres">
      <dgm:prSet presAssocID="{C6609716-8E39-4D22-910C-BAD091981981}" presName="circle" presStyleCnt="0"/>
      <dgm:spPr/>
    </dgm:pt>
    <dgm:pt modelId="{1B67E2B6-8DA3-4B93-857A-AD3BBEFCDD9F}" type="pres">
      <dgm:prSet presAssocID="{C6609716-8E39-4D22-910C-BAD09198198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A5F550CF-6E51-482B-ADCC-0611D205F02F}" type="pres">
      <dgm:prSet presAssocID="{C6609716-8E39-4D22-910C-BAD09198198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B312D610-00B5-49C0-9A3B-2665686F0B90}" type="pres">
      <dgm:prSet presAssocID="{C6609716-8E39-4D22-910C-BAD09198198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2DF286D6-0C05-441A-92A0-FEFF13EF3639}" type="pres">
      <dgm:prSet presAssocID="{C6609716-8E39-4D22-910C-BAD09198198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AD16E01-FBC4-4099-AC64-54CC4EA3150A}" type="pres">
      <dgm:prSet presAssocID="{C6609716-8E39-4D22-910C-BAD091981981}" presName="quadrantPlaceholder" presStyleCnt="0"/>
      <dgm:spPr/>
    </dgm:pt>
    <dgm:pt modelId="{228C9158-2440-4E10-BC3F-F1DEAD0B5FCF}" type="pres">
      <dgm:prSet presAssocID="{C6609716-8E39-4D22-910C-BAD091981981}" presName="center1" presStyleLbl="fgShp" presStyleIdx="0" presStyleCnt="2"/>
      <dgm:spPr/>
    </dgm:pt>
    <dgm:pt modelId="{921CF7AB-AB22-4B3C-ACFC-FEBC88EC30E3}" type="pres">
      <dgm:prSet presAssocID="{C6609716-8E39-4D22-910C-BAD091981981}" presName="center2" presStyleLbl="fgShp" presStyleIdx="1" presStyleCnt="2"/>
      <dgm:spPr/>
    </dgm:pt>
  </dgm:ptLst>
  <dgm:cxnLst>
    <dgm:cxn modelId="{21277B00-7AB0-402A-B214-F346E3649EA8}" type="presOf" srcId="{AA5EE762-3DC1-48A7-B442-46F6011EF968}" destId="{42AAAB70-0FBF-4B99-99D5-6977CFC0A386}" srcOrd="1" destOrd="0" presId="urn:microsoft.com/office/officeart/2005/8/layout/cycle4"/>
    <dgm:cxn modelId="{2CA2E916-EB31-41C9-A1AB-5BB9128DA585}" srcId="{C6609716-8E39-4D22-910C-BAD091981981}" destId="{3D992BA7-1B1A-4E0B-96F0-329169F6619D}" srcOrd="2" destOrd="0" parTransId="{8BF86D70-0256-4281-AAC2-B8EB9A7F61D1}" sibTransId="{570CECBE-09E3-4A4E-8D0A-94533AB4C3C1}"/>
    <dgm:cxn modelId="{4CA26728-7874-4B73-BD12-99664EADF37B}" type="presOf" srcId="{A6A1BD87-99F0-4C49-B259-FA3B3060A255}" destId="{42AAAB70-0FBF-4B99-99D5-6977CFC0A386}" srcOrd="1" destOrd="1" presId="urn:microsoft.com/office/officeart/2005/8/layout/cycle4"/>
    <dgm:cxn modelId="{EC5E783D-F833-47D8-8847-FB4E83C4CB77}" type="presOf" srcId="{63FBFD99-EC07-4746-BA30-52E0CECF033D}" destId="{8BCE84D6-02BC-4BD2-AC54-F9D19832F2FE}" srcOrd="1" destOrd="1" presId="urn:microsoft.com/office/officeart/2005/8/layout/cycle4"/>
    <dgm:cxn modelId="{9E34265F-068E-4503-BEA7-B61594AFD978}" srcId="{1BD51212-DAF5-4A9E-8499-FEC3A12AC312}" destId="{D58C4008-C287-43FF-8773-2A70F75E9747}" srcOrd="1" destOrd="0" parTransId="{F34137DB-A7B8-46C6-8CB6-37E1BA1C9AAD}" sibTransId="{1AAEA1DD-3DFC-4272-9446-E0243791E96F}"/>
    <dgm:cxn modelId="{8ED0A668-13F8-4763-A87F-F65BE3A8DC28}" srcId="{3D992BA7-1B1A-4E0B-96F0-329169F6619D}" destId="{19C32643-A7E0-47FC-937B-7F6DA3126A4F}" srcOrd="0" destOrd="0" parTransId="{E6413306-BFB1-43CA-8301-973E12BE57D4}" sibTransId="{27E1E825-CD0F-4172-80C7-B61E4ED5F6E9}"/>
    <dgm:cxn modelId="{703D964C-964C-470D-BB3F-4287B45D4453}" srcId="{C6609716-8E39-4D22-910C-BAD091981981}" destId="{C9E33738-4A7C-4123-95EB-6D7FD88B11F0}" srcOrd="0" destOrd="0" parTransId="{732384CA-5952-479B-B148-F4D90FA3B2E6}" sibTransId="{ABEA5A85-EDF7-4559-9053-18E364241C53}"/>
    <dgm:cxn modelId="{F185EF6E-AB0A-4EEE-AC68-7B8BE1A95E61}" type="presOf" srcId="{3D992BA7-1B1A-4E0B-96F0-329169F6619D}" destId="{B312D610-00B5-49C0-9A3B-2665686F0B90}" srcOrd="0" destOrd="0" presId="urn:microsoft.com/office/officeart/2005/8/layout/cycle4"/>
    <dgm:cxn modelId="{8B1C154F-E49E-4384-B351-C8959BA059E9}" type="presOf" srcId="{A5527C98-0901-4AD9-B1B6-C0DD2DF06E58}" destId="{2DF286D6-0C05-441A-92A0-FEFF13EF3639}" srcOrd="0" destOrd="0" presId="urn:microsoft.com/office/officeart/2005/8/layout/cycle4"/>
    <dgm:cxn modelId="{30400B71-DF39-44B2-B3DF-8C66AC0751D3}" type="presOf" srcId="{4E7B530C-7BCF-4A25-BF51-23953D1A5007}" destId="{DF3F8BC5-D385-4E29-82D3-0D18AB17C701}" srcOrd="1" destOrd="0" presId="urn:microsoft.com/office/officeart/2005/8/layout/cycle4"/>
    <dgm:cxn modelId="{26CCC857-F1C4-4060-8636-0930501EB201}" srcId="{3D992BA7-1B1A-4E0B-96F0-329169F6619D}" destId="{63FBFD99-EC07-4746-BA30-52E0CECF033D}" srcOrd="1" destOrd="0" parTransId="{541A423E-FE3A-45BE-B63C-327E4EC233A5}" sibTransId="{00CF76A8-522B-4D08-A39C-EFF0E94FD5D1}"/>
    <dgm:cxn modelId="{6A37A17F-868C-4200-A19B-598CC22904CC}" srcId="{1BD51212-DAF5-4A9E-8499-FEC3A12AC312}" destId="{4E7B530C-7BCF-4A25-BF51-23953D1A5007}" srcOrd="0" destOrd="0" parTransId="{22CE6865-6719-452D-8447-C3C63ECF0969}" sibTransId="{2B5394C7-9553-4BA6-A396-CB721A9BDFCA}"/>
    <dgm:cxn modelId="{0C21B782-5E69-42B1-834B-ED0F01F829BA}" srcId="{A5527C98-0901-4AD9-B1B6-C0DD2DF06E58}" destId="{6C646FFC-2516-48B6-8B9A-BC8C72B8D491}" srcOrd="0" destOrd="0" parTransId="{576FA6EA-7C5A-449A-9B71-C0342B0D32BD}" sibTransId="{ABF97372-4EDB-4792-B5ED-38CEA9FA3A48}"/>
    <dgm:cxn modelId="{7DA69F90-7C18-48DC-BFFA-21B07EC5E788}" type="presOf" srcId="{6C646FFC-2516-48B6-8B9A-BC8C72B8D491}" destId="{8BA8B503-8615-4872-B6FF-21F9EE4B5959}" srcOrd="0" destOrd="0" presId="urn:microsoft.com/office/officeart/2005/8/layout/cycle4"/>
    <dgm:cxn modelId="{974B4A97-896B-4BC6-B254-DEF05B1F4402}" type="presOf" srcId="{D58C4008-C287-43FF-8773-2A70F75E9747}" destId="{68553FBF-2AED-4122-B9D3-AB3C257B445F}" srcOrd="0" destOrd="1" presId="urn:microsoft.com/office/officeart/2005/8/layout/cycle4"/>
    <dgm:cxn modelId="{46B8FFA9-01B3-4391-B30F-A5C2B7779D7E}" type="presOf" srcId="{A6A1BD87-99F0-4C49-B259-FA3B3060A255}" destId="{3AF09C24-BF61-4BEA-B40D-7C85C6D32866}" srcOrd="0" destOrd="1" presId="urn:microsoft.com/office/officeart/2005/8/layout/cycle4"/>
    <dgm:cxn modelId="{0C4C34AD-0959-437C-8083-565353D8CA8D}" srcId="{C9E33738-4A7C-4123-95EB-6D7FD88B11F0}" destId="{AA5EE762-3DC1-48A7-B442-46F6011EF968}" srcOrd="0" destOrd="0" parTransId="{D84C2C02-9E2A-405A-A3EE-117B6B8D0EF9}" sibTransId="{02DFC79D-6DD5-465A-B56F-68A7175F130B}"/>
    <dgm:cxn modelId="{AE17C5B5-BE80-4E67-B9DC-11B085F1269C}" type="presOf" srcId="{AA5EE762-3DC1-48A7-B442-46F6011EF968}" destId="{3AF09C24-BF61-4BEA-B40D-7C85C6D32866}" srcOrd="0" destOrd="0" presId="urn:microsoft.com/office/officeart/2005/8/layout/cycle4"/>
    <dgm:cxn modelId="{F67EFCB6-5140-4C2B-822B-DC0A2C4269F8}" type="presOf" srcId="{6C646FFC-2516-48B6-8B9A-BC8C72B8D491}" destId="{E95A3B26-D843-4C69-8314-EE0ED035CDAC}" srcOrd="1" destOrd="0" presId="urn:microsoft.com/office/officeart/2005/8/layout/cycle4"/>
    <dgm:cxn modelId="{A5C7A6B8-22AB-4B5F-827A-2CFE4D90BBBB}" type="presOf" srcId="{19C32643-A7E0-47FC-937B-7F6DA3126A4F}" destId="{8BCE84D6-02BC-4BD2-AC54-F9D19832F2FE}" srcOrd="1" destOrd="0" presId="urn:microsoft.com/office/officeart/2005/8/layout/cycle4"/>
    <dgm:cxn modelId="{09A335D7-5BAE-4710-8F2D-8572DDC3E47A}" srcId="{C6609716-8E39-4D22-910C-BAD091981981}" destId="{A5527C98-0901-4AD9-B1B6-C0DD2DF06E58}" srcOrd="3" destOrd="0" parTransId="{7F40621D-222B-4298-ACA9-5F574FF31012}" sibTransId="{813B6250-DDDF-4512-879B-107E091F955A}"/>
    <dgm:cxn modelId="{9D1A77D8-9EF0-4733-857E-88710BFE099C}" type="presOf" srcId="{4E7B530C-7BCF-4A25-BF51-23953D1A5007}" destId="{68553FBF-2AED-4122-B9D3-AB3C257B445F}" srcOrd="0" destOrd="0" presId="urn:microsoft.com/office/officeart/2005/8/layout/cycle4"/>
    <dgm:cxn modelId="{7F4777DF-02BD-42D2-B211-BBA9C3250618}" srcId="{C9E33738-4A7C-4123-95EB-6D7FD88B11F0}" destId="{A6A1BD87-99F0-4C49-B259-FA3B3060A255}" srcOrd="1" destOrd="0" parTransId="{D765B030-3004-421D-BEBB-AFE9BE66042C}" sibTransId="{37CBE38D-F541-4463-9114-1DBBFA469BB8}"/>
    <dgm:cxn modelId="{CEEA94F0-8CD4-45BD-8499-980A8B384A2E}" type="presOf" srcId="{C6609716-8E39-4D22-910C-BAD091981981}" destId="{0EA568B4-94E3-413A-AE71-CFFC8A0840E3}" srcOrd="0" destOrd="0" presId="urn:microsoft.com/office/officeart/2005/8/layout/cycle4"/>
    <dgm:cxn modelId="{ED0268F2-85B2-450A-BB0B-2B6D8BEC67B1}" type="presOf" srcId="{63FBFD99-EC07-4746-BA30-52E0CECF033D}" destId="{36125C8C-6612-4C86-928A-DA8D845D8A8F}" srcOrd="0" destOrd="1" presId="urn:microsoft.com/office/officeart/2005/8/layout/cycle4"/>
    <dgm:cxn modelId="{7F3C88F4-D5E4-4B1B-B01F-FE81B87771ED}" type="presOf" srcId="{19C32643-A7E0-47FC-937B-7F6DA3126A4F}" destId="{36125C8C-6612-4C86-928A-DA8D845D8A8F}" srcOrd="0" destOrd="0" presId="urn:microsoft.com/office/officeart/2005/8/layout/cycle4"/>
    <dgm:cxn modelId="{9538C5F8-6F0C-462C-8DF3-2E921326E908}" type="presOf" srcId="{C9E33738-4A7C-4123-95EB-6D7FD88B11F0}" destId="{1B67E2B6-8DA3-4B93-857A-AD3BBEFCDD9F}" srcOrd="0" destOrd="0" presId="urn:microsoft.com/office/officeart/2005/8/layout/cycle4"/>
    <dgm:cxn modelId="{595AC0FA-4900-462C-9F15-934F46E6EB34}" type="presOf" srcId="{1BD51212-DAF5-4A9E-8499-FEC3A12AC312}" destId="{A5F550CF-6E51-482B-ADCC-0611D205F02F}" srcOrd="0" destOrd="0" presId="urn:microsoft.com/office/officeart/2005/8/layout/cycle4"/>
    <dgm:cxn modelId="{32586BFC-198D-4DCC-9450-A735CB53B21E}" type="presOf" srcId="{D58C4008-C287-43FF-8773-2A70F75E9747}" destId="{DF3F8BC5-D385-4E29-82D3-0D18AB17C701}" srcOrd="1" destOrd="1" presId="urn:microsoft.com/office/officeart/2005/8/layout/cycle4"/>
    <dgm:cxn modelId="{9AE497FD-8885-40ED-9F26-9DE8C911692C}" srcId="{C6609716-8E39-4D22-910C-BAD091981981}" destId="{1BD51212-DAF5-4A9E-8499-FEC3A12AC312}" srcOrd="1" destOrd="0" parTransId="{A8438DAD-286B-47DA-B548-04B79F1952A9}" sibTransId="{09D13B89-49A2-4EC6-AE1A-98D0C1D747CF}"/>
    <dgm:cxn modelId="{0790E257-F9C2-449B-9FFD-734726B7CB57}" type="presParOf" srcId="{0EA568B4-94E3-413A-AE71-CFFC8A0840E3}" destId="{79C44B94-2C8D-45B5-9515-14D3F5AAC26A}" srcOrd="0" destOrd="0" presId="urn:microsoft.com/office/officeart/2005/8/layout/cycle4"/>
    <dgm:cxn modelId="{83CE99B8-BC4E-4066-A6A2-AF02757DEE79}" type="presParOf" srcId="{79C44B94-2C8D-45B5-9515-14D3F5AAC26A}" destId="{543D0C19-6F15-428F-9785-73E41D950B81}" srcOrd="0" destOrd="0" presId="urn:microsoft.com/office/officeart/2005/8/layout/cycle4"/>
    <dgm:cxn modelId="{826CAA49-20D1-4653-A6DE-8D5D4A177094}" type="presParOf" srcId="{543D0C19-6F15-428F-9785-73E41D950B81}" destId="{3AF09C24-BF61-4BEA-B40D-7C85C6D32866}" srcOrd="0" destOrd="0" presId="urn:microsoft.com/office/officeart/2005/8/layout/cycle4"/>
    <dgm:cxn modelId="{ABB60ED1-4F3A-4896-8CC9-2020B5972363}" type="presParOf" srcId="{543D0C19-6F15-428F-9785-73E41D950B81}" destId="{42AAAB70-0FBF-4B99-99D5-6977CFC0A386}" srcOrd="1" destOrd="0" presId="urn:microsoft.com/office/officeart/2005/8/layout/cycle4"/>
    <dgm:cxn modelId="{C1783448-8205-4A8F-BE2E-D776D1D3BBEB}" type="presParOf" srcId="{79C44B94-2C8D-45B5-9515-14D3F5AAC26A}" destId="{FCFD3359-12C6-47B6-8010-CC006E89C863}" srcOrd="1" destOrd="0" presId="urn:microsoft.com/office/officeart/2005/8/layout/cycle4"/>
    <dgm:cxn modelId="{739416B3-B42F-4B35-8300-B8148007817B}" type="presParOf" srcId="{FCFD3359-12C6-47B6-8010-CC006E89C863}" destId="{68553FBF-2AED-4122-B9D3-AB3C257B445F}" srcOrd="0" destOrd="0" presId="urn:microsoft.com/office/officeart/2005/8/layout/cycle4"/>
    <dgm:cxn modelId="{AAC5A9CC-8C2F-4E3C-942F-12A135A2798D}" type="presParOf" srcId="{FCFD3359-12C6-47B6-8010-CC006E89C863}" destId="{DF3F8BC5-D385-4E29-82D3-0D18AB17C701}" srcOrd="1" destOrd="0" presId="urn:microsoft.com/office/officeart/2005/8/layout/cycle4"/>
    <dgm:cxn modelId="{DEE5FFE5-D5A8-412F-9D90-BC6ED7767085}" type="presParOf" srcId="{79C44B94-2C8D-45B5-9515-14D3F5AAC26A}" destId="{FC2435E8-000F-45A0-8B77-84C71CC4AB42}" srcOrd="2" destOrd="0" presId="urn:microsoft.com/office/officeart/2005/8/layout/cycle4"/>
    <dgm:cxn modelId="{AF6D0454-1CD8-4F15-877C-902D708155BE}" type="presParOf" srcId="{FC2435E8-000F-45A0-8B77-84C71CC4AB42}" destId="{36125C8C-6612-4C86-928A-DA8D845D8A8F}" srcOrd="0" destOrd="0" presId="urn:microsoft.com/office/officeart/2005/8/layout/cycle4"/>
    <dgm:cxn modelId="{AB60B598-0CCA-47CB-A5A0-8E91BA3EFE12}" type="presParOf" srcId="{FC2435E8-000F-45A0-8B77-84C71CC4AB42}" destId="{8BCE84D6-02BC-4BD2-AC54-F9D19832F2FE}" srcOrd="1" destOrd="0" presId="urn:microsoft.com/office/officeart/2005/8/layout/cycle4"/>
    <dgm:cxn modelId="{6F8564FC-02AD-439A-8275-2F61E2C3B7C4}" type="presParOf" srcId="{79C44B94-2C8D-45B5-9515-14D3F5AAC26A}" destId="{A51A5472-FF37-44DA-95FA-DADE05AD29CE}" srcOrd="3" destOrd="0" presId="urn:microsoft.com/office/officeart/2005/8/layout/cycle4"/>
    <dgm:cxn modelId="{796AA15F-BB66-437F-AFC8-B343996A28FA}" type="presParOf" srcId="{A51A5472-FF37-44DA-95FA-DADE05AD29CE}" destId="{8BA8B503-8615-4872-B6FF-21F9EE4B5959}" srcOrd="0" destOrd="0" presId="urn:microsoft.com/office/officeart/2005/8/layout/cycle4"/>
    <dgm:cxn modelId="{02BE2495-F292-45D2-B23E-F3A9DF32F066}" type="presParOf" srcId="{A51A5472-FF37-44DA-95FA-DADE05AD29CE}" destId="{E95A3B26-D843-4C69-8314-EE0ED035CDAC}" srcOrd="1" destOrd="0" presId="urn:microsoft.com/office/officeart/2005/8/layout/cycle4"/>
    <dgm:cxn modelId="{506CDCA0-C4EE-4A55-B35C-08820F6A4970}" type="presParOf" srcId="{79C44B94-2C8D-45B5-9515-14D3F5AAC26A}" destId="{1C9D7C36-167C-43B8-836B-2BEF3C69BD42}" srcOrd="4" destOrd="0" presId="urn:microsoft.com/office/officeart/2005/8/layout/cycle4"/>
    <dgm:cxn modelId="{373CF33B-0873-4F16-BBF7-BD9B8CF50418}" type="presParOf" srcId="{0EA568B4-94E3-413A-AE71-CFFC8A0840E3}" destId="{6005CDA6-6099-4B55-B914-9A7831002E15}" srcOrd="1" destOrd="0" presId="urn:microsoft.com/office/officeart/2005/8/layout/cycle4"/>
    <dgm:cxn modelId="{AA7E503E-3669-4178-AC26-F11578205157}" type="presParOf" srcId="{6005CDA6-6099-4B55-B914-9A7831002E15}" destId="{1B67E2B6-8DA3-4B93-857A-AD3BBEFCDD9F}" srcOrd="0" destOrd="0" presId="urn:microsoft.com/office/officeart/2005/8/layout/cycle4"/>
    <dgm:cxn modelId="{14B03B75-C612-46AA-943D-06804929CF5E}" type="presParOf" srcId="{6005CDA6-6099-4B55-B914-9A7831002E15}" destId="{A5F550CF-6E51-482B-ADCC-0611D205F02F}" srcOrd="1" destOrd="0" presId="urn:microsoft.com/office/officeart/2005/8/layout/cycle4"/>
    <dgm:cxn modelId="{46052393-277A-4738-8EA9-9674662EC4C1}" type="presParOf" srcId="{6005CDA6-6099-4B55-B914-9A7831002E15}" destId="{B312D610-00B5-49C0-9A3B-2665686F0B90}" srcOrd="2" destOrd="0" presId="urn:microsoft.com/office/officeart/2005/8/layout/cycle4"/>
    <dgm:cxn modelId="{FAA62AE0-F69B-498D-A8B8-DCD21CAD4420}" type="presParOf" srcId="{6005CDA6-6099-4B55-B914-9A7831002E15}" destId="{2DF286D6-0C05-441A-92A0-FEFF13EF3639}" srcOrd="3" destOrd="0" presId="urn:microsoft.com/office/officeart/2005/8/layout/cycle4"/>
    <dgm:cxn modelId="{2644DFBB-962E-4ED9-9EB4-AFB0ADAB49E1}" type="presParOf" srcId="{6005CDA6-6099-4B55-B914-9A7831002E15}" destId="{4AD16E01-FBC4-4099-AC64-54CC4EA3150A}" srcOrd="4" destOrd="0" presId="urn:microsoft.com/office/officeart/2005/8/layout/cycle4"/>
    <dgm:cxn modelId="{3455A81E-479D-45B7-8A8F-23FC2949DE1D}" type="presParOf" srcId="{0EA568B4-94E3-413A-AE71-CFFC8A0840E3}" destId="{228C9158-2440-4E10-BC3F-F1DEAD0B5FCF}" srcOrd="2" destOrd="0" presId="urn:microsoft.com/office/officeart/2005/8/layout/cycle4"/>
    <dgm:cxn modelId="{EBD6E2D4-352D-4299-9979-C8E584CBFA76}" type="presParOf" srcId="{0EA568B4-94E3-413A-AE71-CFFC8A0840E3}" destId="{921CF7AB-AB22-4B3C-ACFC-FEBC88EC30E3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125C8C-6612-4C86-928A-DA8D845D8A8F}">
      <dsp:nvSpPr>
        <dsp:cNvPr id="0" name=""/>
        <dsp:cNvSpPr/>
      </dsp:nvSpPr>
      <dsp:spPr>
        <a:xfrm>
          <a:off x="3685032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BD34B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Track performance and engagement.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Collect data and identify trends.</a:t>
          </a:r>
        </a:p>
      </dsp:txBody>
      <dsp:txXfrm>
        <a:off x="4394740" y="3702567"/>
        <a:ext cx="1516721" cy="1033004"/>
      </dsp:txXfrm>
    </dsp:sp>
    <dsp:sp modelId="{8BA8B503-8615-4872-B6FF-21F9EE4B5959}">
      <dsp:nvSpPr>
        <dsp:cNvPr id="0" name=""/>
        <dsp:cNvSpPr/>
      </dsp:nvSpPr>
      <dsp:spPr>
        <a:xfrm>
          <a:off x="0" y="3304669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1D5B6F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Adjust strategies, use insights.
Refine campaigns, improve results.</a:t>
          </a:r>
        </a:p>
      </dsp:txBody>
      <dsp:txXfrm>
        <a:off x="32138" y="3702567"/>
        <a:ext cx="1516721" cy="1033004"/>
      </dsp:txXfrm>
    </dsp:sp>
    <dsp:sp modelId="{68553FBF-2AED-4122-B9D3-AB3C257B445F}">
      <dsp:nvSpPr>
        <dsp:cNvPr id="0" name=""/>
        <dsp:cNvSpPr/>
      </dsp:nvSpPr>
      <dsp:spPr>
        <a:xfrm>
          <a:off x="3685032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4A9608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Create content, apply strategies. 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Launch campaigns, select platforms.</a:t>
          </a:r>
        </a:p>
      </dsp:txBody>
      <dsp:txXfrm>
        <a:off x="4394740" y="165170"/>
        <a:ext cx="1516721" cy="1033004"/>
      </dsp:txXfrm>
    </dsp:sp>
    <dsp:sp modelId="{3AF09C24-BF61-4BEA-B40D-7C85C6D32866}">
      <dsp:nvSpPr>
        <dsp:cNvPr id="0" name=""/>
        <dsp:cNvSpPr/>
      </dsp:nvSpPr>
      <dsp:spPr>
        <a:xfrm>
          <a:off x="0" y="133032"/>
          <a:ext cx="2258568" cy="146304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rgbClr val="3068F7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Define goals and target audience.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ts val="600"/>
            </a:spcAft>
            <a:buClr>
              <a:srgbClr val="000000"/>
            </a:buClr>
            <a:buChar char="•"/>
          </a:pPr>
          <a:r>
            <a:rPr lang="en-US" sz="1300" kern="1200">
              <a:solidFill>
                <a:srgbClr val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Identify key messaging and channels.</a:t>
          </a:r>
        </a:p>
      </dsp:txBody>
      <dsp:txXfrm>
        <a:off x="32138" y="165170"/>
        <a:ext cx="1516721" cy="1033004"/>
      </dsp:txXfrm>
    </dsp:sp>
    <dsp:sp modelId="{1B67E2B6-8DA3-4B93-857A-AD3BBEFCDD9F}">
      <dsp:nvSpPr>
        <dsp:cNvPr id="0" name=""/>
        <dsp:cNvSpPr/>
      </dsp:nvSpPr>
      <dsp:spPr>
        <a:xfrm>
          <a:off x="946403" y="393636"/>
          <a:ext cx="1979676" cy="1979676"/>
        </a:xfrm>
        <a:prstGeom prst="pieWedge">
          <a:avLst/>
        </a:prstGeom>
        <a:solidFill>
          <a:srgbClr val="3068F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Planning</a:t>
          </a:r>
        </a:p>
      </dsp:txBody>
      <dsp:txXfrm>
        <a:off x="1526237" y="973470"/>
        <a:ext cx="1399842" cy="1399842"/>
      </dsp:txXfrm>
    </dsp:sp>
    <dsp:sp modelId="{A5F550CF-6E51-482B-ADCC-0611D205F02F}">
      <dsp:nvSpPr>
        <dsp:cNvPr id="0" name=""/>
        <dsp:cNvSpPr/>
      </dsp:nvSpPr>
      <dsp:spPr>
        <a:xfrm rot="5400000">
          <a:off x="3017519" y="393636"/>
          <a:ext cx="1979676" cy="1979676"/>
        </a:xfrm>
        <a:prstGeom prst="pieWedge">
          <a:avLst/>
        </a:prstGeom>
        <a:solidFill>
          <a:srgbClr val="4A9608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Execution</a:t>
          </a:r>
        </a:p>
      </dsp:txBody>
      <dsp:txXfrm rot="-5400000">
        <a:off x="3017519" y="973470"/>
        <a:ext cx="1399842" cy="1399842"/>
      </dsp:txXfrm>
    </dsp:sp>
    <dsp:sp modelId="{B312D610-00B5-49C0-9A3B-2665686F0B90}">
      <dsp:nvSpPr>
        <dsp:cNvPr id="0" name=""/>
        <dsp:cNvSpPr/>
      </dsp:nvSpPr>
      <dsp:spPr>
        <a:xfrm rot="10800000">
          <a:off x="3017519" y="2464752"/>
          <a:ext cx="1979676" cy="1979676"/>
        </a:xfrm>
        <a:prstGeom prst="pieWedge">
          <a:avLst/>
        </a:prstGeom>
        <a:solidFill>
          <a:srgbClr val="BD34B7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Monitoring</a:t>
          </a:r>
        </a:p>
      </dsp:txBody>
      <dsp:txXfrm rot="10800000">
        <a:off x="3017519" y="2464752"/>
        <a:ext cx="1399842" cy="1399842"/>
      </dsp:txXfrm>
    </dsp:sp>
    <dsp:sp modelId="{2DF286D6-0C05-441A-92A0-FEFF13EF3639}">
      <dsp:nvSpPr>
        <dsp:cNvPr id="0" name=""/>
        <dsp:cNvSpPr/>
      </dsp:nvSpPr>
      <dsp:spPr>
        <a:xfrm rot="16200000">
          <a:off x="946403" y="2464752"/>
          <a:ext cx="1979676" cy="1979676"/>
        </a:xfrm>
        <a:prstGeom prst="pieWedge">
          <a:avLst/>
        </a:prstGeom>
        <a:solidFill>
          <a:srgbClr val="1D5B6F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904" tIns="120904" rIns="120904" bIns="120904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 panose="02020603050405020304" pitchFamily="18" charset="0"/>
              <a:cs typeface="Times New Roman" panose="02020603050405020304" pitchFamily="18" charset="0"/>
            </a:rPr>
            <a:t>Optimization</a:t>
          </a:r>
        </a:p>
      </dsp:txBody>
      <dsp:txXfrm rot="5400000">
        <a:off x="1526237" y="2464752"/>
        <a:ext cx="1399842" cy="1399842"/>
      </dsp:txXfrm>
    </dsp:sp>
    <dsp:sp modelId="{228C9158-2440-4E10-BC3F-F1DEAD0B5FCF}">
      <dsp:nvSpPr>
        <dsp:cNvPr id="0" name=""/>
        <dsp:cNvSpPr/>
      </dsp:nvSpPr>
      <dsp:spPr>
        <a:xfrm>
          <a:off x="2630042" y="20075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21CF7AB-AB22-4B3C-ACFC-FEBC88EC30E3}">
      <dsp:nvSpPr>
        <dsp:cNvPr id="0" name=""/>
        <dsp:cNvSpPr/>
      </dsp:nvSpPr>
      <dsp:spPr>
        <a:xfrm rot="10800000">
          <a:off x="2630042" y="2236152"/>
          <a:ext cx="683514" cy="594360"/>
        </a:xfrm>
        <a:prstGeom prst="circularArrow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E5780C1D70C43A158087F5887394A" ma:contentTypeVersion="14" ma:contentTypeDescription="Create a new document." ma:contentTypeScope="" ma:versionID="99522820c1da94f5da5173c1fd3892e2">
  <xsd:schema xmlns:xsd="http://www.w3.org/2001/XMLSchema" xmlns:xs="http://www.w3.org/2001/XMLSchema" xmlns:p="http://schemas.microsoft.com/office/2006/metadata/properties" xmlns:ns2="e3cecddb-4c93-4872-a6fd-42c36c2b9cc1" xmlns:ns3="ea382bfb-503e-4507-8bf8-b87f920e3b7e" targetNamespace="http://schemas.microsoft.com/office/2006/metadata/properties" ma:root="true" ma:fieldsID="2df65dc9cb340904ef6176be4c5204c5" ns2:_="" ns3:_="">
    <xsd:import namespace="e3cecddb-4c93-4872-a6fd-42c36c2b9cc1"/>
    <xsd:import namespace="ea382bfb-503e-4507-8bf8-b87f920e3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tatu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AgendaCover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ecddb-4c93-4872-a6fd-42c36c2b9c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2" nillable="true" ma:displayName="Status" ma:default="Drafting" ma:format="Dropdown" ma:internalName="Status">
      <xsd:simpleType>
        <xsd:restriction base="dms:Choice">
          <xsd:enumeration value="Not Started"/>
          <xsd:enumeration value="Drafting"/>
          <xsd:enumeration value="Under PO review"/>
          <xsd:enumeration value="Under PLO review"/>
          <xsd:enumeration value="Under GH team review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27adbbb-6bc9-4338-944a-893b363ad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AgendaCovered" ma:index="21" nillable="true" ma:displayName="Agenda Covered" ma:description="Agenda covered in video" ma:format="Dropdown" ma:internalName="AgendaCovered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82bfb-503e-4507-8bf8-b87f920e3b7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14104a-6e7d-4d18-84d8-0117cc748af3}" ma:internalName="TaxCatchAll" ma:showField="CatchAllData" ma:web="ea382bfb-503e-4507-8bf8-b87f920e3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cecddb-4c93-4872-a6fd-42c36c2b9cc1">
      <Terms xmlns="http://schemas.microsoft.com/office/infopath/2007/PartnerControls"/>
    </lcf76f155ced4ddcb4097134ff3c332f>
    <TaxCatchAll xmlns="ea382bfb-503e-4507-8bf8-b87f920e3b7e" xsi:nil="true"/>
    <AgendaCovered xmlns="e3cecddb-4c93-4872-a6fd-42c36c2b9cc1" xsi:nil="true"/>
    <Status xmlns="e3cecddb-4c93-4872-a6fd-42c36c2b9cc1">Drafting</Status>
  </documentManagement>
</p:properties>
</file>

<file path=customXml/itemProps1.xml><?xml version="1.0" encoding="utf-8"?>
<ds:datastoreItem xmlns:ds="http://schemas.openxmlformats.org/officeDocument/2006/customXml" ds:itemID="{04EEA26C-C70B-47AE-8A0D-4722410053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5E17A6-0684-446B-B070-30BB899C9B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6BDAAA-2894-4AD1-8E52-40291F0FE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cecddb-4c93-4872-a6fd-42c36c2b9cc1"/>
    <ds:schemaRef ds:uri="ea382bfb-503e-4507-8bf8-b87f920e3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F3DB4-CE60-4D22-9865-DFC8D00C5779}">
  <ds:schemaRefs>
    <ds:schemaRef ds:uri="http://schemas.microsoft.com/office/2006/metadata/properties"/>
    <ds:schemaRef ds:uri="http://schemas.microsoft.com/office/infopath/2007/PartnerControls"/>
    <ds:schemaRef ds:uri="e3cecddb-4c93-4872-a6fd-42c36c2b9cc1"/>
    <ds:schemaRef ds:uri="ea382bfb-503e-4507-8bf8-b87f920e3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gunasekaran</dc:creator>
  <cp:keywords/>
  <cp:lastModifiedBy>Dharanya Sakthivel</cp:lastModifiedBy>
  <cp:revision>15</cp:revision>
  <cp:lastPrinted>2017-03-30T12:57:00Z</cp:lastPrinted>
  <dcterms:created xsi:type="dcterms:W3CDTF">2021-02-22T13:05:00Z</dcterms:created>
  <dcterms:modified xsi:type="dcterms:W3CDTF">2025-03-05T14:01:00Z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0x0101008E2E5780C1D70C43A158087F5887394A</vt:lpwstr>
  </property>
</Properties>
</file>